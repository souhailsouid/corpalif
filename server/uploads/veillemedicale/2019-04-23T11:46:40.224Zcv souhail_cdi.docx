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615F1B" w:rsidRDefault="000C44AB" w:rsidP="00BB64B5">
      <w:pPr>
        <w:ind w:left="-709" w:firstLine="2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1126888</wp:posOffset>
                </wp:positionH>
                <wp:positionV relativeFrom="paragraph">
                  <wp:posOffset>-229142</wp:posOffset>
                </wp:positionV>
                <wp:extent cx="4191635" cy="1195705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635" cy="1195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84622" w:rsidRPr="001A1EF3" w:rsidRDefault="00400676" w:rsidP="00615F1B">
                            <w:pPr>
                              <w:rPr>
                                <w:sz w:val="40"/>
                              </w:rPr>
                            </w:pPr>
                            <w:bookmarkStart w:id="0" w:name="_GoBack"/>
                            <w:r w:rsidRPr="001A1EF3">
                              <w:rPr>
                                <w:sz w:val="40"/>
                              </w:rPr>
                              <w:t>Souhail SOUID</w:t>
                            </w:r>
                          </w:p>
                          <w:p w:rsidR="00400676" w:rsidRDefault="00400676" w:rsidP="00615F1B">
                            <w:pPr>
                              <w:rPr>
                                <w:sz w:val="40"/>
                              </w:rPr>
                            </w:pPr>
                            <w:r w:rsidRPr="00184622">
                              <w:rPr>
                                <w:sz w:val="40"/>
                              </w:rPr>
                              <w:t xml:space="preserve">Développeur web </w:t>
                            </w:r>
                            <w:r w:rsidR="00BB64B5">
                              <w:rPr>
                                <w:sz w:val="40"/>
                              </w:rPr>
                              <w:t>f</w:t>
                            </w:r>
                            <w:r w:rsidR="000C44AB">
                              <w:rPr>
                                <w:sz w:val="40"/>
                              </w:rPr>
                              <w:t>ull-</w:t>
                            </w:r>
                            <w:proofErr w:type="spellStart"/>
                            <w:r w:rsidR="00BB64B5">
                              <w:rPr>
                                <w:sz w:val="40"/>
                              </w:rPr>
                              <w:t>s</w:t>
                            </w:r>
                            <w:r w:rsidR="000C44AB">
                              <w:rPr>
                                <w:sz w:val="40"/>
                              </w:rPr>
                              <w:t>tack</w:t>
                            </w:r>
                            <w:proofErr w:type="spellEnd"/>
                          </w:p>
                          <w:bookmarkEnd w:id="0"/>
                          <w:p w:rsidR="000C44AB" w:rsidRPr="000C44AB" w:rsidRDefault="000C44AB" w:rsidP="00615F1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8.75pt;margin-top:-18.05pt;width:330.05pt;height:9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" filled="f" stroked="f" strokeweight=".5pt">
                <v:textbox>
                  <w:txbxContent>
                    <w:p w:rsidR="00184622" w:rsidRPr="001A1EF3" w:rsidRDefault="00400676" w:rsidP="00615F1B">
                      <w:pPr>
                        <w:rPr>
                          <w:sz w:val="40"/>
                        </w:rPr>
                      </w:pPr>
                      <w:bookmarkStart w:id="1" w:name="_GoBack"/>
                      <w:r w:rsidRPr="001A1EF3">
                        <w:rPr>
                          <w:sz w:val="40"/>
                        </w:rPr>
                        <w:t>Souhail SOUID</w:t>
                      </w:r>
                    </w:p>
                    <w:p w:rsidR="00400676" w:rsidRDefault="00400676" w:rsidP="00615F1B">
                      <w:pPr>
                        <w:rPr>
                          <w:sz w:val="40"/>
                        </w:rPr>
                      </w:pPr>
                      <w:r w:rsidRPr="00184622">
                        <w:rPr>
                          <w:sz w:val="40"/>
                        </w:rPr>
                        <w:t xml:space="preserve">Développeur web </w:t>
                      </w:r>
                      <w:r w:rsidR="00BB64B5">
                        <w:rPr>
                          <w:sz w:val="40"/>
                        </w:rPr>
                        <w:t>f</w:t>
                      </w:r>
                      <w:r w:rsidR="000C44AB">
                        <w:rPr>
                          <w:sz w:val="40"/>
                        </w:rPr>
                        <w:t>ull-</w:t>
                      </w:r>
                      <w:proofErr w:type="spellStart"/>
                      <w:r w:rsidR="00BB64B5">
                        <w:rPr>
                          <w:sz w:val="40"/>
                        </w:rPr>
                        <w:t>s</w:t>
                      </w:r>
                      <w:r w:rsidR="000C44AB">
                        <w:rPr>
                          <w:sz w:val="40"/>
                        </w:rPr>
                        <w:t>tack</w:t>
                      </w:r>
                      <w:proofErr w:type="spellEnd"/>
                    </w:p>
                    <w:bookmarkEnd w:id="1"/>
                    <w:p w:rsidR="000C44AB" w:rsidRPr="000C44AB" w:rsidRDefault="000C44AB" w:rsidP="00615F1B"/>
                  </w:txbxContent>
                </v:textbox>
              </v:shape>
            </w:pict>
          </mc:Fallback>
        </mc:AlternateContent>
      </w:r>
      <w:r w:rsidR="00BB64B5">
        <w:rPr>
          <w:noProof/>
        </w:rPr>
        <w:drawing>
          <wp:inline distT="0" distB="0" distL="0" distR="0">
            <wp:extent cx="1030969" cy="1212703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ouhail_SOUI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4577" cy="122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F1B" w:rsidRDefault="004E6510" w:rsidP="00615F1B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-547223</wp:posOffset>
                </wp:positionH>
                <wp:positionV relativeFrom="paragraph">
                  <wp:posOffset>217952</wp:posOffset>
                </wp:positionV>
                <wp:extent cx="1840523" cy="8512628"/>
                <wp:effectExtent l="0" t="0" r="127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0523" cy="8512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612E41" w:rsidRDefault="002B4D21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sym w:font="Wingdings" w:char="F029"/>
                            </w:r>
                            <w:r>
                              <w:t xml:space="preserve">  </w:t>
                            </w:r>
                            <w:r w:rsidR="00612E41">
                              <w:t>0750994758</w:t>
                            </w:r>
                          </w:p>
                          <w:p w:rsidR="00612E41" w:rsidRDefault="002B4D21" w:rsidP="00222AB7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 w:rsidRPr="00BB64B5">
                              <w:rPr>
                                <w:sz w:val="20"/>
                              </w:rPr>
                              <w:sym w:font="Wingdings" w:char="F02A"/>
                            </w:r>
                            <w:r w:rsidR="00BB64B5">
                              <w:rPr>
                                <w:sz w:val="20"/>
                              </w:rPr>
                              <w:t xml:space="preserve">  </w:t>
                            </w:r>
                            <w:r w:rsidR="00BB64B5">
                              <w:t>mr.souid@live.fr</w:t>
                            </w:r>
                          </w:p>
                          <w:p w:rsidR="00612E41" w:rsidRDefault="00612E41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  <w:p w:rsidR="00400676" w:rsidRDefault="00726845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t>28 ans</w:t>
                            </w:r>
                            <w:r w:rsidR="002B4D21">
                              <w:t>, Permis B</w:t>
                            </w:r>
                          </w:p>
                          <w:p w:rsidR="00B72A2D" w:rsidRDefault="00B72A2D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t>Nationalité française</w:t>
                            </w:r>
                          </w:p>
                          <w:p w:rsidR="00612E41" w:rsidRDefault="00612E41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  <w:p w:rsidR="00612E41" w:rsidRDefault="00726845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t>10 allée Louis Aragon</w:t>
                            </w:r>
                          </w:p>
                          <w:p w:rsidR="00726845" w:rsidRDefault="00726845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t>93160 Noisy le Grand</w:t>
                            </w:r>
                          </w:p>
                          <w:p w:rsidR="00BB64B5" w:rsidRDefault="00BB64B5" w:rsidP="00BB64B5">
                            <w:pPr>
                              <w:pBdr>
                                <w:right w:val="single" w:sz="4" w:space="4" w:color="auto"/>
                              </w:pBdr>
                              <w:spacing w:line="360" w:lineRule="auto"/>
                            </w:pPr>
                          </w:p>
                          <w:p w:rsidR="00BB64B5" w:rsidRDefault="00BB64B5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  <w:p w:rsidR="00615F1B" w:rsidRDefault="005D7AEF" w:rsidP="00BB64B5">
                            <w:pPr>
                              <w:pBdr>
                                <w:right w:val="single" w:sz="4" w:space="4" w:color="auto"/>
                              </w:pBdr>
                              <w:spacing w:line="276" w:lineRule="auto"/>
                              <w:rPr>
                                <w:rFonts w:eastAsiaTheme="minorHAnsi"/>
                                <w:b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</w:rPr>
                              <w:t>Animé</w:t>
                            </w:r>
                            <w:r w:rsidR="00615F1B" w:rsidRPr="00EB0CE5">
                              <w:rPr>
                                <w:rFonts w:eastAsiaTheme="minorHAnsi"/>
                                <w:b/>
                              </w:rPr>
                              <w:t xml:space="preserve"> par le  dépassement de soi, je </w:t>
                            </w:r>
                            <w:r w:rsidR="00222AB7">
                              <w:rPr>
                                <w:rFonts w:eastAsiaTheme="minorHAnsi"/>
                                <w:b/>
                              </w:rPr>
                              <w:t xml:space="preserve">souhaite </w:t>
                            </w:r>
                            <w:r w:rsidR="005A5438">
                              <w:rPr>
                                <w:rFonts w:eastAsiaTheme="minorHAnsi"/>
                                <w:b/>
                              </w:rPr>
                              <w:t>partager mon expertise et intégrer une équipe ambitieuse.</w:t>
                            </w:r>
                          </w:p>
                          <w:p w:rsidR="00615F1B" w:rsidRDefault="00615F1B" w:rsidP="00615F1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</w:p>
                          <w:p w:rsidR="00BB64B5" w:rsidRDefault="00BB64B5" w:rsidP="00615F1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</w:p>
                          <w:p w:rsidR="00BB64B5" w:rsidRDefault="00BB64B5" w:rsidP="00615F1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b/>
                              </w:rPr>
                            </w:pPr>
                          </w:p>
                          <w:p w:rsidR="00615F1B" w:rsidRDefault="00615F1B" w:rsidP="00222AB7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color w:val="850405"/>
                              </w:rPr>
                            </w:pPr>
                            <w:r w:rsidRPr="00EB0CE5">
                              <w:rPr>
                                <w:color w:val="850405"/>
                                <w:sz w:val="32"/>
                              </w:rPr>
                              <w:t>RÉALISATION</w:t>
                            </w:r>
                            <w:del w:id="2" w:author="Microsoft Office User" w:date="2019-01-30T17:01:00Z">
                              <w:r w:rsidDel="00321C7D">
                                <w:rPr>
                                  <w:color w:val="850405"/>
                                </w:rPr>
                                <w:delText>S</w:delText>
                              </w:r>
                            </w:del>
                          </w:p>
                          <w:p w:rsidR="00615F1B" w:rsidRDefault="00615F1B" w:rsidP="00615F1B">
                            <w:pPr>
                              <w:pBdr>
                                <w:right w:val="single" w:sz="4" w:space="4" w:color="auto"/>
                              </w:pBdr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BB64B5" w:rsidRDefault="00BB64B5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BB64B5" w:rsidRDefault="00BB64B5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E06520" w:rsidRDefault="00E06520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1"/>
                                <w:szCs w:val="21"/>
                              </w:rPr>
                              <w:drawing>
                                <wp:inline distT="0" distB="0" distL="0" distR="0">
                                  <wp:extent cx="1229360" cy="515815"/>
                                  <wp:effectExtent l="0" t="0" r="2540" b="5080"/>
                                  <wp:docPr id="14" name="Imag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corpalif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17782" cy="552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6520" w:rsidRPr="00D0410F" w:rsidRDefault="00E06520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615F1B" w:rsidRPr="00EB0CE5" w:rsidRDefault="00E06520" w:rsidP="00D32B0E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  <w:rPr>
                                <w:b/>
                              </w:rPr>
                            </w:pPr>
                            <w:r w:rsidRPr="00E06520">
                              <w:rPr>
                                <w:rStyle w:val="Lienhypertexte"/>
                                <w:szCs w:val="21"/>
                              </w:rPr>
                              <w:t>http://159.65.203.171/</w:t>
                            </w:r>
                          </w:p>
                          <w:p w:rsidR="00E06520" w:rsidRDefault="00E06520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  <w:p w:rsidR="00BB64B5" w:rsidRDefault="00BB64B5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</w:p>
                          <w:p w:rsidR="00BB64B5" w:rsidRDefault="00BB64B5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</w:p>
                          <w:p w:rsidR="00E06520" w:rsidRDefault="00E06520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79059" cy="586105"/>
                                  <wp:effectExtent l="0" t="0" r="0" b="0"/>
                                  <wp:docPr id="13" name="Imag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logo_github_small.gif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00310" cy="60444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06520" w:rsidRDefault="00E06520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</w:p>
                          <w:p w:rsidR="00E06520" w:rsidRDefault="00BE3B5F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  <w:hyperlink r:id="rId11" w:history="1">
                              <w:r w:rsidR="00E06520" w:rsidRPr="00222AB7">
                                <w:rPr>
                                  <w:rStyle w:val="Lienhypertexte"/>
                                </w:rPr>
                                <w:t>https://github.com/souhailsouid</w:t>
                              </w:r>
                            </w:hyperlink>
                          </w:p>
                          <w:p w:rsidR="004E6510" w:rsidRDefault="00BE3B5F" w:rsidP="00615F1B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rPr>
                                <w:noProof/>
                              </w:rPr>
                              <w:pict>
                                <v:rect id="_x0000_i1026" alt="" style="width:3.45pt;height:.05pt;mso-width-percent:0;mso-height-percent:0;mso-width-percent:0;mso-height-percent:0" o:hrpct="11" o:hralign="center" o:hrstd="t" o:hr="t" fillcolor="#a0a0a0" stroked="f"/>
                              </w:pict>
                            </w:r>
                          </w:p>
                          <w:p w:rsidR="00D32B0E" w:rsidRDefault="00D32B0E" w:rsidP="00D32B0E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  <w:p w:rsidR="004E6510" w:rsidRDefault="00D32B0E" w:rsidP="00E06520">
                            <w:pPr>
                              <w:pBdr>
                                <w:right w:val="single" w:sz="4" w:space="4" w:color="auto"/>
                              </w:pBd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27" type="#_x0000_t202" style="position:absolute;left:0;text-align:left;margin-left:-43.1pt;margin-top:17.15pt;width:144.9pt;height:67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" fillcolor="white [3212]" stroked="f" strokeweight=".5pt">
                <v:textbox>
                  <w:txbxContent>
                    <w:p w:rsidR="00612E41" w:rsidRDefault="002B4D21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sym w:font="Wingdings" w:char="F029"/>
                      </w:r>
                      <w:r>
                        <w:t xml:space="preserve">  </w:t>
                      </w:r>
                      <w:r w:rsidR="00612E41">
                        <w:t>0750994758</w:t>
                      </w:r>
                    </w:p>
                    <w:p w:rsidR="00612E41" w:rsidRDefault="002B4D21" w:rsidP="00222AB7">
                      <w:pPr>
                        <w:pBdr>
                          <w:right w:val="single" w:sz="4" w:space="4" w:color="auto"/>
                        </w:pBdr>
                      </w:pPr>
                      <w:r w:rsidRPr="00BB64B5">
                        <w:rPr>
                          <w:sz w:val="20"/>
                        </w:rPr>
                        <w:sym w:font="Wingdings" w:char="F02A"/>
                      </w:r>
                      <w:r w:rsidR="00BB64B5">
                        <w:rPr>
                          <w:sz w:val="20"/>
                        </w:rPr>
                        <w:t xml:space="preserve">  </w:t>
                      </w:r>
                      <w:r w:rsidR="00BB64B5">
                        <w:t>mr.souid@live.fr</w:t>
                      </w:r>
                    </w:p>
                    <w:p w:rsidR="00612E41" w:rsidRDefault="00612E41" w:rsidP="00615F1B">
                      <w:pPr>
                        <w:pBdr>
                          <w:right w:val="single" w:sz="4" w:space="4" w:color="auto"/>
                        </w:pBdr>
                      </w:pPr>
                    </w:p>
                    <w:p w:rsidR="00400676" w:rsidRDefault="00726845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t>28 ans</w:t>
                      </w:r>
                      <w:r w:rsidR="002B4D21">
                        <w:t>, Permis B</w:t>
                      </w:r>
                    </w:p>
                    <w:p w:rsidR="00B72A2D" w:rsidRDefault="00B72A2D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t>Nationalité française</w:t>
                      </w:r>
                    </w:p>
                    <w:p w:rsidR="00612E41" w:rsidRDefault="00612E41" w:rsidP="00615F1B">
                      <w:pPr>
                        <w:pBdr>
                          <w:right w:val="single" w:sz="4" w:space="4" w:color="auto"/>
                        </w:pBdr>
                      </w:pPr>
                    </w:p>
                    <w:p w:rsidR="00612E41" w:rsidRDefault="00726845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t>10 allée Louis Aragon</w:t>
                      </w:r>
                    </w:p>
                    <w:p w:rsidR="00726845" w:rsidRDefault="00726845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t>93160 Noisy le Grand</w:t>
                      </w:r>
                    </w:p>
                    <w:p w:rsidR="00BB64B5" w:rsidRDefault="00BB64B5" w:rsidP="00BB64B5">
                      <w:pPr>
                        <w:pBdr>
                          <w:right w:val="single" w:sz="4" w:space="4" w:color="auto"/>
                        </w:pBdr>
                        <w:spacing w:line="360" w:lineRule="auto"/>
                      </w:pPr>
                    </w:p>
                    <w:p w:rsidR="00BB64B5" w:rsidRDefault="00BB64B5" w:rsidP="00615F1B">
                      <w:pPr>
                        <w:pBdr>
                          <w:right w:val="single" w:sz="4" w:space="4" w:color="auto"/>
                        </w:pBdr>
                      </w:pPr>
                    </w:p>
                    <w:p w:rsidR="00615F1B" w:rsidRDefault="005D7AEF" w:rsidP="00BB64B5">
                      <w:pPr>
                        <w:pBdr>
                          <w:right w:val="single" w:sz="4" w:space="4" w:color="auto"/>
                        </w:pBdr>
                        <w:spacing w:line="276" w:lineRule="auto"/>
                        <w:rPr>
                          <w:rFonts w:eastAsiaTheme="minorHAnsi"/>
                          <w:b/>
                        </w:rPr>
                      </w:pPr>
                      <w:r>
                        <w:rPr>
                          <w:rFonts w:eastAsiaTheme="minorHAnsi"/>
                          <w:b/>
                        </w:rPr>
                        <w:t>Animé</w:t>
                      </w:r>
                      <w:r w:rsidR="00615F1B" w:rsidRPr="00EB0CE5">
                        <w:rPr>
                          <w:rFonts w:eastAsiaTheme="minorHAnsi"/>
                          <w:b/>
                        </w:rPr>
                        <w:t xml:space="preserve"> par le  dépassement de soi, je </w:t>
                      </w:r>
                      <w:r w:rsidR="00222AB7">
                        <w:rPr>
                          <w:rFonts w:eastAsiaTheme="minorHAnsi"/>
                          <w:b/>
                        </w:rPr>
                        <w:t xml:space="preserve">souhaite </w:t>
                      </w:r>
                      <w:r w:rsidR="005A5438">
                        <w:rPr>
                          <w:rFonts w:eastAsiaTheme="minorHAnsi"/>
                          <w:b/>
                        </w:rPr>
                        <w:t>partager mon expertise et intégrer une équipe ambitieuse.</w:t>
                      </w:r>
                    </w:p>
                    <w:p w:rsidR="00615F1B" w:rsidRDefault="00615F1B" w:rsidP="00615F1B">
                      <w:pPr>
                        <w:pBdr>
                          <w:right w:val="single" w:sz="4" w:space="4" w:color="auto"/>
                        </w:pBdr>
                        <w:rPr>
                          <w:b/>
                        </w:rPr>
                      </w:pPr>
                    </w:p>
                    <w:p w:rsidR="00BB64B5" w:rsidRDefault="00BB64B5" w:rsidP="00615F1B">
                      <w:pPr>
                        <w:pBdr>
                          <w:right w:val="single" w:sz="4" w:space="4" w:color="auto"/>
                        </w:pBdr>
                        <w:rPr>
                          <w:b/>
                        </w:rPr>
                      </w:pPr>
                    </w:p>
                    <w:p w:rsidR="00BB64B5" w:rsidRDefault="00BB64B5" w:rsidP="00615F1B">
                      <w:pPr>
                        <w:pBdr>
                          <w:right w:val="single" w:sz="4" w:space="4" w:color="auto"/>
                        </w:pBdr>
                        <w:rPr>
                          <w:b/>
                        </w:rPr>
                      </w:pPr>
                    </w:p>
                    <w:p w:rsidR="00615F1B" w:rsidRDefault="00615F1B" w:rsidP="00222AB7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color w:val="850405"/>
                        </w:rPr>
                      </w:pPr>
                      <w:r w:rsidRPr="00EB0CE5">
                        <w:rPr>
                          <w:color w:val="850405"/>
                          <w:sz w:val="32"/>
                        </w:rPr>
                        <w:t>RÉALISATION</w:t>
                      </w:r>
                      <w:del w:id="3" w:author="Microsoft Office User" w:date="2019-01-30T17:01:00Z">
                        <w:r w:rsidDel="00321C7D">
                          <w:rPr>
                            <w:color w:val="850405"/>
                          </w:rPr>
                          <w:delText>S</w:delText>
                        </w:r>
                      </w:del>
                    </w:p>
                    <w:p w:rsidR="00615F1B" w:rsidRDefault="00615F1B" w:rsidP="00615F1B">
                      <w:pPr>
                        <w:pBdr>
                          <w:right w:val="single" w:sz="4" w:space="4" w:color="auto"/>
                        </w:pBdr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BB64B5" w:rsidRDefault="00BB64B5" w:rsidP="00E06520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BB64B5" w:rsidRDefault="00BB64B5" w:rsidP="00E06520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E06520" w:rsidRDefault="00E06520" w:rsidP="00E06520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  <w:r>
                        <w:rPr>
                          <w:noProof/>
                          <w:color w:val="000000" w:themeColor="text1"/>
                          <w:sz w:val="21"/>
                          <w:szCs w:val="21"/>
                        </w:rPr>
                        <w:drawing>
                          <wp:inline distT="0" distB="0" distL="0" distR="0">
                            <wp:extent cx="1229360" cy="515815"/>
                            <wp:effectExtent l="0" t="0" r="2540" b="5080"/>
                            <wp:docPr id="14" name="Imag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corpalif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17782" cy="552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6520" w:rsidRPr="00D0410F" w:rsidRDefault="00E06520" w:rsidP="00E06520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615F1B" w:rsidRPr="00EB0CE5" w:rsidRDefault="00E06520" w:rsidP="00D32B0E">
                      <w:pPr>
                        <w:pBdr>
                          <w:right w:val="single" w:sz="4" w:space="4" w:color="auto"/>
                        </w:pBdr>
                        <w:jc w:val="center"/>
                        <w:rPr>
                          <w:b/>
                        </w:rPr>
                      </w:pPr>
                      <w:r w:rsidRPr="00E06520">
                        <w:rPr>
                          <w:rStyle w:val="Lienhypertexte"/>
                          <w:szCs w:val="21"/>
                        </w:rPr>
                        <w:t>http://159.65.203.171/</w:t>
                      </w:r>
                    </w:p>
                    <w:p w:rsidR="00E06520" w:rsidRDefault="00E06520" w:rsidP="00615F1B">
                      <w:pPr>
                        <w:pBdr>
                          <w:right w:val="single" w:sz="4" w:space="4" w:color="auto"/>
                        </w:pBdr>
                      </w:pPr>
                    </w:p>
                    <w:p w:rsidR="00BB64B5" w:rsidRDefault="00BB64B5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</w:p>
                    <w:p w:rsidR="00BB64B5" w:rsidRDefault="00BB64B5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</w:p>
                    <w:p w:rsidR="00E06520" w:rsidRDefault="00E06520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679059" cy="586105"/>
                            <wp:effectExtent l="0" t="0" r="0" b="0"/>
                            <wp:docPr id="13" name="Imag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logo_github_small.gif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00310" cy="60444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06520" w:rsidRDefault="00E06520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</w:p>
                    <w:p w:rsidR="00E06520" w:rsidRDefault="00BE3B5F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  <w:hyperlink r:id="rId12" w:history="1">
                        <w:r w:rsidR="00E06520" w:rsidRPr="00222AB7">
                          <w:rPr>
                            <w:rStyle w:val="Lienhypertexte"/>
                          </w:rPr>
                          <w:t>https://github.com/souhailsouid</w:t>
                        </w:r>
                      </w:hyperlink>
                    </w:p>
                    <w:p w:rsidR="004E6510" w:rsidRDefault="00BE3B5F" w:rsidP="00615F1B">
                      <w:pPr>
                        <w:pBdr>
                          <w:right w:val="single" w:sz="4" w:space="4" w:color="auto"/>
                        </w:pBdr>
                      </w:pPr>
                      <w:r>
                        <w:rPr>
                          <w:noProof/>
                        </w:rPr>
                        <w:pict>
                          <v:rect id="_x0000_i1026" alt="" style="width:3.45pt;height:.05pt;mso-width-percent:0;mso-height-percent:0;mso-width-percent:0;mso-height-percent:0" o:hrpct="11" o:hralign="center" o:hrstd="t" o:hr="t" fillcolor="#a0a0a0" stroked="f"/>
                        </w:pict>
                      </w:r>
                    </w:p>
                    <w:p w:rsidR="00D32B0E" w:rsidRDefault="00D32B0E" w:rsidP="00D32B0E">
                      <w:pPr>
                        <w:pBdr>
                          <w:right w:val="single" w:sz="4" w:space="4" w:color="auto"/>
                        </w:pBdr>
                      </w:pPr>
                    </w:p>
                    <w:p w:rsidR="004E6510" w:rsidRDefault="00D32B0E" w:rsidP="00E06520">
                      <w:pPr>
                        <w:pBdr>
                          <w:right w:val="single" w:sz="4" w:space="4" w:color="auto"/>
                        </w:pBdr>
                        <w:jc w:val="center"/>
                      </w:pPr>
                      <w:r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12746" w:rsidRDefault="00BB64B5" w:rsidP="00615F1B">
      <w:pPr>
        <w:ind w:left="-7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1293301</wp:posOffset>
                </wp:positionH>
                <wp:positionV relativeFrom="paragraph">
                  <wp:posOffset>66138</wp:posOffset>
                </wp:positionV>
                <wp:extent cx="3575538" cy="8599714"/>
                <wp:effectExtent l="0" t="0" r="635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5538" cy="85997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C44AB" w:rsidRPr="000C44AB" w:rsidRDefault="00B72A2D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32"/>
                              </w:rPr>
                              <w:t>FORMATIONS</w:t>
                            </w:r>
                          </w:p>
                          <w:p w:rsidR="00BB64B5" w:rsidRPr="00BB64B5" w:rsidRDefault="00BB64B5" w:rsidP="00B72A2D">
                            <w:pPr>
                              <w:spacing w:line="276" w:lineRule="auto"/>
                              <w:rPr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:rsidR="00B72A2D" w:rsidRDefault="00B72A2D" w:rsidP="00B72A2D">
                            <w:pPr>
                              <w:spacing w:line="276" w:lineRule="auto"/>
                              <w:rPr>
                                <w:color w:val="C00000"/>
                                <w:sz w:val="32"/>
                              </w:rPr>
                            </w:pPr>
                            <w:r w:rsidRPr="00BB64B5">
                              <w:rPr>
                                <w:color w:val="C00000"/>
                                <w:sz w:val="32"/>
                              </w:rPr>
                              <w:t>Développeur web et web mobile</w:t>
                            </w:r>
                          </w:p>
                          <w:p w:rsidR="00B72A2D" w:rsidRPr="00BB64B5" w:rsidRDefault="00B72A2D" w:rsidP="00B72A2D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</w:pPr>
                            <w:r w:rsidRPr="00BB64B5">
                              <w:rPr>
                                <w:rFonts w:ascii="Calibri" w:hAnsi="Calibri"/>
                                <w:b/>
                                <w:color w:val="000000" w:themeColor="text1"/>
                              </w:rPr>
                              <w:t>Wild Code School  • Paris  • février 2018 à août 2018</w:t>
                            </w:r>
                          </w:p>
                          <w:p w:rsidR="00B72A2D" w:rsidRPr="00BB64B5" w:rsidRDefault="00B72A2D" w:rsidP="00B72A2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>Formation intensive en programmation  (5 mois)</w:t>
                            </w:r>
                          </w:p>
                          <w:p w:rsidR="00B72A2D" w:rsidRPr="00BB64B5" w:rsidRDefault="00B72A2D" w:rsidP="00B72A2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>Initiation en travail d’équipe sous méthode Agile, Scrum</w:t>
                            </w:r>
                          </w:p>
                          <w:p w:rsidR="000F3F9D" w:rsidRDefault="00B72A2D" w:rsidP="000F3F9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1"/>
                              </w:rPr>
                            </w:pPr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 xml:space="preserve">Développement d’applications web sous JavaScript, </w:t>
                            </w:r>
                            <w:proofErr w:type="spellStart"/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>R</w:t>
                            </w:r>
                            <w:r w:rsidR="000F3F9D">
                              <w:rPr>
                                <w:color w:val="000000" w:themeColor="text1"/>
                                <w:sz w:val="21"/>
                              </w:rPr>
                              <w:t>e</w:t>
                            </w:r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>act</w:t>
                            </w:r>
                            <w:proofErr w:type="spellEnd"/>
                            <w:r w:rsidRPr="00BB64B5">
                              <w:rPr>
                                <w:color w:val="000000" w:themeColor="text1"/>
                                <w:sz w:val="21"/>
                              </w:rPr>
                              <w:t xml:space="preserve"> et Node.js…</w:t>
                            </w:r>
                          </w:p>
                          <w:p w:rsidR="00BB64B5" w:rsidRPr="000F3F9D" w:rsidRDefault="00BB64B5" w:rsidP="000F3F9D">
                            <w:pPr>
                              <w:spacing w:line="276" w:lineRule="auto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0C44AB" w:rsidRPr="000F3F9D" w:rsidRDefault="000C44AB" w:rsidP="000F3F9D">
                            <w:pPr>
                              <w:spacing w:line="276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E06520" w:rsidRPr="000C44AB" w:rsidRDefault="00400676">
                            <w:pPr>
                              <w:rPr>
                                <w:color w:val="000000" w:themeColor="text1"/>
                                <w:sz w:val="32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32"/>
                              </w:rPr>
                              <w:t>EXPÉRIENCES</w:t>
                            </w:r>
                            <w:r w:rsidR="00B72A2D" w:rsidRPr="000C44AB">
                              <w:rPr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</w:p>
                          <w:p w:rsidR="00604DF5" w:rsidRPr="000F3F9D" w:rsidRDefault="00604DF5" w:rsidP="001A1EF3">
                            <w:pPr>
                              <w:spacing w:line="276" w:lineRule="auto"/>
                              <w:rPr>
                                <w:color w:val="C00000"/>
                                <w:sz w:val="36"/>
                              </w:rPr>
                            </w:pPr>
                            <w:r w:rsidRPr="000F3F9D">
                              <w:rPr>
                                <w:color w:val="C00000"/>
                                <w:sz w:val="36"/>
                              </w:rPr>
                              <w:t>Développeur web – Stage</w:t>
                            </w:r>
                          </w:p>
                          <w:p w:rsidR="00184622" w:rsidRPr="000F3F9D" w:rsidRDefault="00604DF5" w:rsidP="00BC7ABD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CORPALIF • </w:t>
                            </w:r>
                            <w:r w:rsidRPr="000F3F9D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 xml:space="preserve">Paris 15 </w:t>
                            </w: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• </w:t>
                            </w:r>
                            <w:r w:rsidR="00BB64B5"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>(</w:t>
                            </w:r>
                            <w:r w:rsidR="00E06520" w:rsidRPr="000F3F9D">
                              <w:rPr>
                                <w:rFonts w:ascii="Calibri" w:hAnsi="Calibri"/>
                                <w:i/>
                                <w:color w:val="000000" w:themeColor="text1"/>
                              </w:rPr>
                              <w:t>CF LIEN REALISATION</w:t>
                            </w:r>
                            <w:r w:rsidR="00BB64B5" w:rsidRPr="000F3F9D">
                              <w:rPr>
                                <w:rFonts w:ascii="Calibri" w:hAnsi="Calibri"/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:rsidR="00B933BE" w:rsidRPr="000F3F9D" w:rsidRDefault="00B933BE" w:rsidP="00BC7ABD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</w:pP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>1</w:t>
                            </w: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  <w:vertAlign w:val="superscript"/>
                              </w:rPr>
                              <w:t>er</w:t>
                            </w: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 </w:t>
                            </w:r>
                            <w:r w:rsidR="00604DF5"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octobre 2018 </w:t>
                            </w:r>
                            <w:r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au </w:t>
                            </w:r>
                            <w:r w:rsidR="00B95421"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>1er février</w:t>
                            </w:r>
                            <w:r w:rsidR="00604DF5" w:rsidRPr="000F3F9D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8"/>
                              </w:rPr>
                              <w:t xml:space="preserve"> 2019</w:t>
                            </w:r>
                          </w:p>
                          <w:p w:rsidR="00BB64B5" w:rsidRPr="000F3F9D" w:rsidRDefault="00BB64B5" w:rsidP="00BC7ABD">
                            <w:pPr>
                              <w:spacing w:line="276" w:lineRule="auto"/>
                              <w:rPr>
                                <w:rFonts w:ascii="Calibri" w:hAnsi="Calibri"/>
                                <w:i/>
                                <w:color w:val="000000" w:themeColor="text1"/>
                              </w:rPr>
                            </w:pPr>
                            <w:r w:rsidRPr="000F3F9D">
                              <w:rPr>
                                <w:rFonts w:ascii="Calibri" w:hAnsi="Calibri"/>
                                <w:i/>
                                <w:color w:val="000000" w:themeColor="text1"/>
                              </w:rPr>
                              <w:t>Projet réalisé en toute autonomie</w:t>
                            </w:r>
                          </w:p>
                          <w:p w:rsidR="000F3F9D" w:rsidRDefault="00B933BE" w:rsidP="0072684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>Chargé de la c</w:t>
                            </w:r>
                            <w:r w:rsidR="00604DF5" w:rsidRPr="000F3F9D">
                              <w:rPr>
                                <w:color w:val="000000" w:themeColor="text1"/>
                                <w:sz w:val="22"/>
                              </w:rPr>
                              <w:t xml:space="preserve">réation </w:t>
                            </w: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 xml:space="preserve">et du déploiement </w:t>
                            </w:r>
                            <w:r w:rsidR="00604DF5" w:rsidRPr="000F3F9D">
                              <w:rPr>
                                <w:color w:val="000000" w:themeColor="text1"/>
                                <w:sz w:val="22"/>
                              </w:rPr>
                              <w:t>d</w:t>
                            </w:r>
                            <w:r w:rsidR="002B4D21" w:rsidRPr="000F3F9D">
                              <w:rPr>
                                <w:color w:val="000000" w:themeColor="text1"/>
                                <w:sz w:val="22"/>
                              </w:rPr>
                              <w:t>u</w:t>
                            </w:r>
                            <w:r w:rsidR="00604DF5" w:rsidRPr="000F3F9D">
                              <w:rPr>
                                <w:color w:val="000000" w:themeColor="text1"/>
                                <w:sz w:val="22"/>
                              </w:rPr>
                              <w:t xml:space="preserve"> site web </w:t>
                            </w: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>sous environnement</w:t>
                            </w:r>
                            <w:ins w:id="4" w:author="Microsoft Office User" w:date="2019-01-30T17:01:00Z">
                              <w:r w:rsidR="00321C7D" w:rsidRPr="000F3F9D">
                                <w:rPr>
                                  <w:color w:val="000000" w:themeColor="text1"/>
                                  <w:sz w:val="22"/>
                                </w:rPr>
                                <w:t xml:space="preserve"> : </w:t>
                              </w:r>
                            </w:ins>
                          </w:p>
                          <w:p w:rsidR="00B933BE" w:rsidRPr="000F3F9D" w:rsidRDefault="00B933BE" w:rsidP="000F3F9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0F3F9D">
                              <w:rPr>
                                <w:color w:val="000000" w:themeColor="text1"/>
                                <w:sz w:val="22"/>
                                <w:lang w:val="en-US"/>
                              </w:rPr>
                              <w:t>NODE JS, REACT-REDUX, MONGO DB</w:t>
                            </w:r>
                          </w:p>
                          <w:p w:rsidR="00B95421" w:rsidRPr="000F3F9D" w:rsidRDefault="00B95421" w:rsidP="0072684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ind w:left="142" w:hanging="142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 xml:space="preserve">Fonctionnalités développées : </w:t>
                            </w:r>
                          </w:p>
                          <w:p w:rsidR="00E06520" w:rsidRPr="000F3F9D" w:rsidRDefault="00B95421" w:rsidP="00E06520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>systèmes de paiement (stripe), annuaire régional, géolocalisation des structures de soins (Leaflet), authentification, mot de passe oublié, ...</w:t>
                            </w:r>
                          </w:p>
                          <w:p w:rsidR="00BB64B5" w:rsidRDefault="00BB64B5" w:rsidP="00E06520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5A5438" w:rsidRPr="00E06520" w:rsidRDefault="005A5438" w:rsidP="00E06520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726845" w:rsidRPr="000C44AB" w:rsidRDefault="00FF162E" w:rsidP="00CF5131">
                            <w:pPr>
                              <w:spacing w:line="276" w:lineRule="auto"/>
                              <w:rPr>
                                <w:color w:val="C00000"/>
                                <w:sz w:val="28"/>
                              </w:rPr>
                            </w:pPr>
                            <w:r w:rsidRPr="000C44AB">
                              <w:rPr>
                                <w:color w:val="C00000"/>
                                <w:sz w:val="28"/>
                              </w:rPr>
                              <w:t xml:space="preserve">Vendeur </w:t>
                            </w:r>
                            <w:r w:rsidR="002214B6" w:rsidRPr="000C44AB">
                              <w:rPr>
                                <w:color w:val="C00000"/>
                                <w:sz w:val="28"/>
                              </w:rPr>
                              <w:t>confirmé</w:t>
                            </w:r>
                            <w:r w:rsidR="00726845" w:rsidRPr="000C44AB">
                              <w:rPr>
                                <w:color w:val="C00000"/>
                                <w:sz w:val="28"/>
                              </w:rPr>
                              <w:t xml:space="preserve"> –</w:t>
                            </w:r>
                            <w:r w:rsidRPr="000C44AB">
                              <w:rPr>
                                <w:color w:val="C00000"/>
                                <w:sz w:val="28"/>
                              </w:rPr>
                              <w:t xml:space="preserve"> </w:t>
                            </w:r>
                            <w:r w:rsidR="00726845" w:rsidRPr="000C44AB">
                              <w:rPr>
                                <w:color w:val="C00000"/>
                                <w:sz w:val="28"/>
                              </w:rPr>
                              <w:t xml:space="preserve"> </w:t>
                            </w:r>
                            <w:r w:rsidRPr="000C44AB">
                              <w:rPr>
                                <w:color w:val="C00000"/>
                                <w:sz w:val="28"/>
                              </w:rPr>
                              <w:t>CDI</w:t>
                            </w:r>
                          </w:p>
                          <w:p w:rsidR="00CF5131" w:rsidRPr="000C44AB" w:rsidRDefault="00FF162E" w:rsidP="00726845">
                            <w:p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Marks and Spencer,  Les Champs Élysées</w:t>
                            </w:r>
                            <w:r w:rsidR="00726845" w:rsidRPr="000C44AB">
                              <w:rPr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726845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•  </w:t>
                            </w:r>
                          </w:p>
                          <w:p w:rsidR="00726845" w:rsidRPr="000C44AB" w:rsidRDefault="00726845" w:rsidP="00CF5131">
                            <w:pPr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octobre 201</w:t>
                            </w:r>
                            <w:r w:rsidR="00FF162E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6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FF162E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à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FF162E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décembre 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 201</w:t>
                            </w:r>
                            <w:r w:rsidR="00FF162E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7</w:t>
                            </w:r>
                          </w:p>
                          <w:p w:rsidR="000F3F9D" w:rsidRPr="000F3F9D" w:rsidRDefault="002214B6" w:rsidP="000F3F9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 xml:space="preserve">Pratique de l’anglais </w:t>
                            </w:r>
                            <w:r w:rsidR="00FF162E" w:rsidRPr="000C44AB">
                              <w:rPr>
                                <w:color w:val="000000" w:themeColor="text1"/>
                                <w:sz w:val="20"/>
                              </w:rPr>
                              <w:t>avec une clientèle internationale</w:t>
                            </w:r>
                          </w:p>
                          <w:p w:rsidR="000C44AB" w:rsidRPr="000C44AB" w:rsidRDefault="000C44AB" w:rsidP="000C44AB">
                            <w:pPr>
                              <w:pStyle w:val="Paragraphedeliste"/>
                              <w:spacing w:line="276" w:lineRule="auto"/>
                              <w:ind w:left="142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3E3322" w:rsidRPr="000C44AB" w:rsidRDefault="003E3322" w:rsidP="00CF5131">
                            <w:pPr>
                              <w:spacing w:line="276" w:lineRule="auto"/>
                              <w:rPr>
                                <w:color w:val="C00000"/>
                                <w:sz w:val="28"/>
                              </w:rPr>
                            </w:pPr>
                            <w:r w:rsidRPr="000C44AB">
                              <w:rPr>
                                <w:color w:val="C00000"/>
                                <w:sz w:val="28"/>
                              </w:rPr>
                              <w:t xml:space="preserve">Assistant achat – Stage à l’internationale </w:t>
                            </w:r>
                          </w:p>
                          <w:p w:rsidR="003E3322" w:rsidRPr="000C44AB" w:rsidRDefault="003E3322" w:rsidP="00BC7ABD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Airbus Group • Munich • octobre 2014 à décembre 2014</w:t>
                            </w:r>
                          </w:p>
                          <w:p w:rsidR="00B95421" w:rsidRPr="000C44AB" w:rsidRDefault="003E3322" w:rsidP="00BC7AB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>Prospection de fournisseurs en spécialisation aérospatiale sur</w:t>
                            </w:r>
                          </w:p>
                          <w:p w:rsidR="003E3322" w:rsidRPr="000C44AB" w:rsidRDefault="003E3322" w:rsidP="00B95421">
                            <w:pPr>
                              <w:pStyle w:val="Paragraphedeliste"/>
                              <w:spacing w:line="276" w:lineRule="auto"/>
                              <w:ind w:left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>le marché sud-africain et mexicain : emailing, téléphone</w:t>
                            </w:r>
                          </w:p>
                          <w:p w:rsidR="00EB0CE5" w:rsidRDefault="00184622" w:rsidP="003E3322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>Environnement de travail en anglais</w:t>
                            </w:r>
                          </w:p>
                          <w:p w:rsidR="000C44AB" w:rsidRPr="000C44AB" w:rsidRDefault="000C44AB" w:rsidP="000C44AB">
                            <w:pPr>
                              <w:pStyle w:val="Paragraphedeliste"/>
                              <w:spacing w:line="276" w:lineRule="auto"/>
                              <w:ind w:left="142"/>
                              <w:rPr>
                                <w:color w:val="000000" w:themeColor="text1"/>
                                <w:sz w:val="20"/>
                              </w:rPr>
                            </w:pPr>
                          </w:p>
                          <w:p w:rsidR="00726845" w:rsidRPr="000C44AB" w:rsidRDefault="00BE7238" w:rsidP="00CF5131">
                            <w:pPr>
                              <w:spacing w:line="276" w:lineRule="auto"/>
                              <w:rPr>
                                <w:color w:val="C00000"/>
                                <w:sz w:val="28"/>
                              </w:rPr>
                            </w:pPr>
                            <w:r w:rsidRPr="000C44AB">
                              <w:rPr>
                                <w:color w:val="C00000"/>
                                <w:sz w:val="28"/>
                              </w:rPr>
                              <w:t xml:space="preserve">Vendeur – </w:t>
                            </w:r>
                            <w:r w:rsidR="002214B6" w:rsidRPr="000C44AB">
                              <w:rPr>
                                <w:color w:val="C00000"/>
                                <w:sz w:val="28"/>
                              </w:rPr>
                              <w:t>Expérience à l’international</w:t>
                            </w:r>
                            <w:r w:rsidRPr="000C44AB">
                              <w:rPr>
                                <w:color w:val="C00000"/>
                                <w:sz w:val="28"/>
                              </w:rPr>
                              <w:t xml:space="preserve">e </w:t>
                            </w:r>
                          </w:p>
                          <w:p w:rsidR="00BE7238" w:rsidRPr="000C44AB" w:rsidRDefault="00BE7238" w:rsidP="00BC7ABD">
                            <w:pPr>
                              <w:spacing w:line="276" w:lineRule="auto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Poundland •Londres </w:t>
                            </w:r>
                            <w:r w:rsidR="002214B6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• octobre 2012 à 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septembre </w:t>
                            </w:r>
                            <w:r w:rsidR="002214B6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201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3</w:t>
                            </w:r>
                            <w:r w:rsidR="00726845"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</w:p>
                          <w:p w:rsidR="00BE7238" w:rsidRPr="000C44AB" w:rsidRDefault="00BE7238" w:rsidP="00BC7AB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 xml:space="preserve">Apprentissage de l’anglais </w:t>
                            </w:r>
                            <w:r w:rsidR="003E3322" w:rsidRPr="000C44AB">
                              <w:rPr>
                                <w:color w:val="000000" w:themeColor="text1"/>
                                <w:sz w:val="20"/>
                              </w:rPr>
                              <w:t>(11 mois à Londres)</w:t>
                            </w: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 xml:space="preserve"> </w:t>
                            </w:r>
                          </w:p>
                          <w:p w:rsidR="00BE7238" w:rsidRPr="000C44AB" w:rsidRDefault="00BE7238" w:rsidP="00BC7ABD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142" w:hanging="142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0"/>
                              </w:rPr>
                              <w:t xml:space="preserve">Adaptation dans une équipe multiculturelle </w:t>
                            </w:r>
                          </w:p>
                          <w:p w:rsidR="00726845" w:rsidRPr="00726845" w:rsidRDefault="00726845" w:rsidP="00726845">
                            <w:pPr>
                              <w:rPr>
                                <w:color w:val="750605"/>
                              </w:rPr>
                            </w:pPr>
                          </w:p>
                          <w:p w:rsidR="00726845" w:rsidRPr="00726845" w:rsidRDefault="00726845" w:rsidP="00726845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eastAsiaTheme="minorHAnsi" w:hAnsi="Century Gothic" w:cs="Century Gothic"/>
                                <w:color w:val="000000"/>
                                <w:lang w:eastAsia="en-US"/>
                              </w:rPr>
                            </w:pPr>
                          </w:p>
                          <w:p w:rsidR="00726845" w:rsidRPr="00BE7238" w:rsidRDefault="00726845" w:rsidP="00BE7238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entury Gothic" w:eastAsiaTheme="minorHAnsi" w:hAnsi="Century Gothic" w:cs="Century Gothic"/>
                                <w:color w:val="626A6B"/>
                                <w:sz w:val="20"/>
                                <w:szCs w:val="20"/>
                                <w:lang w:eastAsia="en-US"/>
                              </w:rPr>
                            </w:pPr>
                            <w:r w:rsidRPr="00BE7238">
                              <w:rPr>
                                <w:rFonts w:ascii="Century Gothic" w:eastAsiaTheme="minorHAnsi" w:hAnsi="Century Gothic" w:cs="Century Gothic"/>
                                <w:color w:val="626A6B"/>
                                <w:sz w:val="20"/>
                                <w:szCs w:val="20"/>
                                <w:lang w:eastAsia="en-US"/>
                              </w:rPr>
                              <w:t xml:space="preserve"> </w:t>
                            </w:r>
                          </w:p>
                          <w:p w:rsidR="00726845" w:rsidRDefault="00726845" w:rsidP="00726845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726845" w:rsidRPr="00726845" w:rsidRDefault="00726845" w:rsidP="00B933BE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B933BE" w:rsidRPr="00726845" w:rsidRDefault="00B933BE" w:rsidP="00B933BE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B933BE" w:rsidRPr="00726845" w:rsidRDefault="00B933BE" w:rsidP="00B933BE">
                            <w:pPr>
                              <w:pStyle w:val="Paragraphedeliste"/>
                              <w:ind w:left="142"/>
                              <w:rPr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D0410F" w:rsidRPr="00726845" w:rsidRDefault="00D0410F">
                            <w:pPr>
                              <w:rPr>
                                <w:color w:val="750605"/>
                              </w:rPr>
                            </w:pPr>
                          </w:p>
                          <w:p w:rsidR="00D0410F" w:rsidRPr="00726845" w:rsidRDefault="00D0410F">
                            <w:pPr>
                              <w:rPr>
                                <w:color w:val="750605"/>
                              </w:rPr>
                            </w:pPr>
                          </w:p>
                          <w:p w:rsidR="00400676" w:rsidRPr="00726845" w:rsidRDefault="00400676">
                            <w:pPr>
                              <w:rPr>
                                <w:color w:val="C00000"/>
                              </w:rPr>
                            </w:pPr>
                          </w:p>
                          <w:p w:rsidR="00400676" w:rsidRPr="00726845" w:rsidRDefault="00400676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left:0;text-align:left;margin-left:101.85pt;margin-top:5.2pt;width:281.55pt;height:677.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" fillcolor="white [3212]" stroked="f" strokeweight=".5pt">
                <v:textbox>
                  <w:txbxContent>
                    <w:p w:rsidR="000C44AB" w:rsidRPr="000C44AB" w:rsidRDefault="00B72A2D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0C44AB">
                        <w:rPr>
                          <w:color w:val="000000" w:themeColor="text1"/>
                          <w:sz w:val="32"/>
                        </w:rPr>
                        <w:t>FORMATIONS</w:t>
                      </w:r>
                    </w:p>
                    <w:p w:rsidR="00BB64B5" w:rsidRPr="00BB64B5" w:rsidRDefault="00BB64B5" w:rsidP="00B72A2D">
                      <w:pPr>
                        <w:spacing w:line="276" w:lineRule="auto"/>
                        <w:rPr>
                          <w:color w:val="C00000"/>
                          <w:sz w:val="16"/>
                          <w:szCs w:val="16"/>
                        </w:rPr>
                      </w:pPr>
                    </w:p>
                    <w:p w:rsidR="00B72A2D" w:rsidRDefault="00B72A2D" w:rsidP="00B72A2D">
                      <w:pPr>
                        <w:spacing w:line="276" w:lineRule="auto"/>
                        <w:rPr>
                          <w:color w:val="C00000"/>
                          <w:sz w:val="32"/>
                        </w:rPr>
                      </w:pPr>
                      <w:r w:rsidRPr="00BB64B5">
                        <w:rPr>
                          <w:color w:val="C00000"/>
                          <w:sz w:val="32"/>
                        </w:rPr>
                        <w:t>Développeur web et web mobile</w:t>
                      </w:r>
                    </w:p>
                    <w:p w:rsidR="00B72A2D" w:rsidRPr="00BB64B5" w:rsidRDefault="00B72A2D" w:rsidP="00B72A2D">
                      <w:pPr>
                        <w:spacing w:line="276" w:lineRule="auto"/>
                        <w:rPr>
                          <w:rFonts w:ascii="Calibri" w:hAnsi="Calibri"/>
                          <w:b/>
                          <w:color w:val="000000" w:themeColor="text1"/>
                        </w:rPr>
                      </w:pPr>
                      <w:r w:rsidRPr="00BB64B5">
                        <w:rPr>
                          <w:rFonts w:ascii="Calibri" w:hAnsi="Calibri"/>
                          <w:b/>
                          <w:color w:val="000000" w:themeColor="text1"/>
                        </w:rPr>
                        <w:t>Wild Code School  • Paris  • février 2018 à août 2018</w:t>
                      </w:r>
                    </w:p>
                    <w:p w:rsidR="00B72A2D" w:rsidRPr="00BB64B5" w:rsidRDefault="00B72A2D" w:rsidP="00B72A2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1"/>
                        </w:rPr>
                      </w:pPr>
                      <w:r w:rsidRPr="00BB64B5">
                        <w:rPr>
                          <w:color w:val="000000" w:themeColor="text1"/>
                          <w:sz w:val="21"/>
                        </w:rPr>
                        <w:t>Formation intensive en programmation  (5 mois)</w:t>
                      </w:r>
                    </w:p>
                    <w:p w:rsidR="00B72A2D" w:rsidRPr="00BB64B5" w:rsidRDefault="00B72A2D" w:rsidP="00B72A2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1"/>
                        </w:rPr>
                      </w:pPr>
                      <w:r w:rsidRPr="00BB64B5">
                        <w:rPr>
                          <w:color w:val="000000" w:themeColor="text1"/>
                          <w:sz w:val="21"/>
                        </w:rPr>
                        <w:t>Initiation en travail d’équipe sous méthode Agile, Scrum</w:t>
                      </w:r>
                    </w:p>
                    <w:p w:rsidR="000F3F9D" w:rsidRDefault="00B72A2D" w:rsidP="000F3F9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1"/>
                        </w:rPr>
                      </w:pPr>
                      <w:r w:rsidRPr="00BB64B5">
                        <w:rPr>
                          <w:color w:val="000000" w:themeColor="text1"/>
                          <w:sz w:val="21"/>
                        </w:rPr>
                        <w:t xml:space="preserve">Développement d’applications web sous JavaScript, </w:t>
                      </w:r>
                      <w:proofErr w:type="spellStart"/>
                      <w:r w:rsidRPr="00BB64B5">
                        <w:rPr>
                          <w:color w:val="000000" w:themeColor="text1"/>
                          <w:sz w:val="21"/>
                        </w:rPr>
                        <w:t>R</w:t>
                      </w:r>
                      <w:r w:rsidR="000F3F9D">
                        <w:rPr>
                          <w:color w:val="000000" w:themeColor="text1"/>
                          <w:sz w:val="21"/>
                        </w:rPr>
                        <w:t>e</w:t>
                      </w:r>
                      <w:r w:rsidRPr="00BB64B5">
                        <w:rPr>
                          <w:color w:val="000000" w:themeColor="text1"/>
                          <w:sz w:val="21"/>
                        </w:rPr>
                        <w:t>act</w:t>
                      </w:r>
                      <w:proofErr w:type="spellEnd"/>
                      <w:r w:rsidRPr="00BB64B5">
                        <w:rPr>
                          <w:color w:val="000000" w:themeColor="text1"/>
                          <w:sz w:val="21"/>
                        </w:rPr>
                        <w:t xml:space="preserve"> et Node.js…</w:t>
                      </w:r>
                    </w:p>
                    <w:p w:rsidR="00BB64B5" w:rsidRPr="000F3F9D" w:rsidRDefault="00BB64B5" w:rsidP="000F3F9D">
                      <w:pPr>
                        <w:spacing w:line="276" w:lineRule="auto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0C44AB" w:rsidRPr="000F3F9D" w:rsidRDefault="000C44AB" w:rsidP="000F3F9D">
                      <w:pPr>
                        <w:spacing w:line="276" w:lineRule="auto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E06520" w:rsidRPr="000C44AB" w:rsidRDefault="00400676">
                      <w:pPr>
                        <w:rPr>
                          <w:color w:val="000000" w:themeColor="text1"/>
                          <w:sz w:val="32"/>
                        </w:rPr>
                      </w:pPr>
                      <w:r w:rsidRPr="000C44AB">
                        <w:rPr>
                          <w:color w:val="000000" w:themeColor="text1"/>
                          <w:sz w:val="32"/>
                        </w:rPr>
                        <w:t>EXPÉRIENCES</w:t>
                      </w:r>
                      <w:r w:rsidR="00B72A2D" w:rsidRPr="000C44AB">
                        <w:rPr>
                          <w:color w:val="000000" w:themeColor="text1"/>
                          <w:sz w:val="32"/>
                        </w:rPr>
                        <w:t xml:space="preserve"> </w:t>
                      </w:r>
                    </w:p>
                    <w:p w:rsidR="00604DF5" w:rsidRPr="000F3F9D" w:rsidRDefault="00604DF5" w:rsidP="001A1EF3">
                      <w:pPr>
                        <w:spacing w:line="276" w:lineRule="auto"/>
                        <w:rPr>
                          <w:color w:val="C00000"/>
                          <w:sz w:val="36"/>
                        </w:rPr>
                      </w:pPr>
                      <w:r w:rsidRPr="000F3F9D">
                        <w:rPr>
                          <w:color w:val="C00000"/>
                          <w:sz w:val="36"/>
                        </w:rPr>
                        <w:t>Développeur web – Stage</w:t>
                      </w:r>
                    </w:p>
                    <w:p w:rsidR="00184622" w:rsidRPr="000F3F9D" w:rsidRDefault="00604DF5" w:rsidP="00BC7ABD">
                      <w:pPr>
                        <w:spacing w:line="276" w:lineRule="auto"/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</w:pP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CORPALIF • </w:t>
                      </w:r>
                      <w:r w:rsidRPr="000F3F9D">
                        <w:rPr>
                          <w:b/>
                          <w:color w:val="000000" w:themeColor="text1"/>
                          <w:sz w:val="28"/>
                        </w:rPr>
                        <w:t xml:space="preserve">Paris 15 </w:t>
                      </w: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• </w:t>
                      </w:r>
                      <w:r w:rsidR="00BB64B5"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>(</w:t>
                      </w:r>
                      <w:r w:rsidR="00E06520" w:rsidRPr="000F3F9D">
                        <w:rPr>
                          <w:rFonts w:ascii="Calibri" w:hAnsi="Calibri"/>
                          <w:i/>
                          <w:color w:val="000000" w:themeColor="text1"/>
                        </w:rPr>
                        <w:t>CF LIEN REALISATION</w:t>
                      </w:r>
                      <w:r w:rsidR="00BB64B5" w:rsidRPr="000F3F9D">
                        <w:rPr>
                          <w:rFonts w:ascii="Calibri" w:hAnsi="Calibri"/>
                          <w:i/>
                          <w:color w:val="000000" w:themeColor="text1"/>
                        </w:rPr>
                        <w:t>)</w:t>
                      </w:r>
                    </w:p>
                    <w:p w:rsidR="00B933BE" w:rsidRPr="000F3F9D" w:rsidRDefault="00B933BE" w:rsidP="00BC7ABD">
                      <w:pPr>
                        <w:spacing w:line="276" w:lineRule="auto"/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</w:pP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>1</w:t>
                      </w: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  <w:vertAlign w:val="superscript"/>
                        </w:rPr>
                        <w:t>er</w:t>
                      </w: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 </w:t>
                      </w:r>
                      <w:r w:rsidR="00604DF5"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octobre 2018 </w:t>
                      </w:r>
                      <w:r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au </w:t>
                      </w:r>
                      <w:r w:rsidR="00B95421"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>1er février</w:t>
                      </w:r>
                      <w:r w:rsidR="00604DF5" w:rsidRPr="000F3F9D">
                        <w:rPr>
                          <w:rFonts w:ascii="Calibri" w:hAnsi="Calibri"/>
                          <w:b/>
                          <w:color w:val="000000" w:themeColor="text1"/>
                          <w:sz w:val="28"/>
                        </w:rPr>
                        <w:t xml:space="preserve"> 2019</w:t>
                      </w:r>
                    </w:p>
                    <w:p w:rsidR="00BB64B5" w:rsidRPr="000F3F9D" w:rsidRDefault="00BB64B5" w:rsidP="00BC7ABD">
                      <w:pPr>
                        <w:spacing w:line="276" w:lineRule="auto"/>
                        <w:rPr>
                          <w:rFonts w:ascii="Calibri" w:hAnsi="Calibri"/>
                          <w:i/>
                          <w:color w:val="000000" w:themeColor="text1"/>
                        </w:rPr>
                      </w:pPr>
                      <w:r w:rsidRPr="000F3F9D">
                        <w:rPr>
                          <w:rFonts w:ascii="Calibri" w:hAnsi="Calibri"/>
                          <w:i/>
                          <w:color w:val="000000" w:themeColor="text1"/>
                        </w:rPr>
                        <w:t>Projet réalisé en toute autonomie</w:t>
                      </w:r>
                    </w:p>
                    <w:p w:rsidR="000F3F9D" w:rsidRDefault="00B933BE" w:rsidP="0072684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color w:val="000000" w:themeColor="text1"/>
                          <w:sz w:val="22"/>
                        </w:rPr>
                      </w:pPr>
                      <w:r w:rsidRPr="000F3F9D">
                        <w:rPr>
                          <w:color w:val="000000" w:themeColor="text1"/>
                          <w:sz w:val="22"/>
                        </w:rPr>
                        <w:t>Chargé de la c</w:t>
                      </w:r>
                      <w:r w:rsidR="00604DF5" w:rsidRPr="000F3F9D">
                        <w:rPr>
                          <w:color w:val="000000" w:themeColor="text1"/>
                          <w:sz w:val="22"/>
                        </w:rPr>
                        <w:t xml:space="preserve">réation </w:t>
                      </w:r>
                      <w:r w:rsidRPr="000F3F9D">
                        <w:rPr>
                          <w:color w:val="000000" w:themeColor="text1"/>
                          <w:sz w:val="22"/>
                        </w:rPr>
                        <w:t xml:space="preserve">et du déploiement </w:t>
                      </w:r>
                      <w:r w:rsidR="00604DF5" w:rsidRPr="000F3F9D">
                        <w:rPr>
                          <w:color w:val="000000" w:themeColor="text1"/>
                          <w:sz w:val="22"/>
                        </w:rPr>
                        <w:t>d</w:t>
                      </w:r>
                      <w:r w:rsidR="002B4D21" w:rsidRPr="000F3F9D">
                        <w:rPr>
                          <w:color w:val="000000" w:themeColor="text1"/>
                          <w:sz w:val="22"/>
                        </w:rPr>
                        <w:t>u</w:t>
                      </w:r>
                      <w:r w:rsidR="00604DF5" w:rsidRPr="000F3F9D">
                        <w:rPr>
                          <w:color w:val="000000" w:themeColor="text1"/>
                          <w:sz w:val="22"/>
                        </w:rPr>
                        <w:t xml:space="preserve"> site web </w:t>
                      </w:r>
                      <w:r w:rsidRPr="000F3F9D">
                        <w:rPr>
                          <w:color w:val="000000" w:themeColor="text1"/>
                          <w:sz w:val="22"/>
                        </w:rPr>
                        <w:t>sous environnement</w:t>
                      </w:r>
                      <w:ins w:id="3" w:author="Microsoft Office User" w:date="2019-01-30T17:01:00Z">
                        <w:r w:rsidR="00321C7D" w:rsidRPr="000F3F9D">
                          <w:rPr>
                            <w:color w:val="000000" w:themeColor="text1"/>
                            <w:sz w:val="22"/>
                          </w:rPr>
                          <w:t xml:space="preserve"> : </w:t>
                        </w:r>
                      </w:ins>
                    </w:p>
                    <w:p w:rsidR="00B933BE" w:rsidRPr="000F3F9D" w:rsidRDefault="00B933BE" w:rsidP="000F3F9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  <w:sz w:val="22"/>
                          <w:lang w:val="en-US"/>
                        </w:rPr>
                      </w:pPr>
                      <w:r w:rsidRPr="000F3F9D">
                        <w:rPr>
                          <w:color w:val="000000" w:themeColor="text1"/>
                          <w:sz w:val="22"/>
                          <w:lang w:val="en-US"/>
                        </w:rPr>
                        <w:t>NODE JS, REACT-REDUX, MONGO DB</w:t>
                      </w:r>
                    </w:p>
                    <w:p w:rsidR="00B95421" w:rsidRPr="000F3F9D" w:rsidRDefault="00B95421" w:rsidP="0072684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ind w:left="142" w:hanging="142"/>
                        <w:rPr>
                          <w:color w:val="000000" w:themeColor="text1"/>
                          <w:sz w:val="22"/>
                        </w:rPr>
                      </w:pPr>
                      <w:r w:rsidRPr="000F3F9D">
                        <w:rPr>
                          <w:color w:val="000000" w:themeColor="text1"/>
                          <w:sz w:val="22"/>
                        </w:rPr>
                        <w:t xml:space="preserve">Fonctionnalités développées : </w:t>
                      </w:r>
                    </w:p>
                    <w:p w:rsidR="00E06520" w:rsidRPr="000F3F9D" w:rsidRDefault="00B95421" w:rsidP="00E06520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2"/>
                        </w:rPr>
                      </w:pPr>
                      <w:r w:rsidRPr="000F3F9D">
                        <w:rPr>
                          <w:color w:val="000000" w:themeColor="text1"/>
                          <w:sz w:val="22"/>
                        </w:rPr>
                        <w:t>systèmes de paiement (stripe), annuaire régional, géolocalisation des structures de soins (Leaflet), authentification, mot de passe oublié, ...</w:t>
                      </w:r>
                    </w:p>
                    <w:p w:rsidR="00BB64B5" w:rsidRDefault="00BB64B5" w:rsidP="00E06520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5A5438" w:rsidRPr="00E06520" w:rsidRDefault="005A5438" w:rsidP="00E06520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726845" w:rsidRPr="000C44AB" w:rsidRDefault="00FF162E" w:rsidP="00CF5131">
                      <w:pPr>
                        <w:spacing w:line="276" w:lineRule="auto"/>
                        <w:rPr>
                          <w:color w:val="C00000"/>
                          <w:sz w:val="28"/>
                        </w:rPr>
                      </w:pPr>
                      <w:r w:rsidRPr="000C44AB">
                        <w:rPr>
                          <w:color w:val="C00000"/>
                          <w:sz w:val="28"/>
                        </w:rPr>
                        <w:t xml:space="preserve">Vendeur </w:t>
                      </w:r>
                      <w:r w:rsidR="002214B6" w:rsidRPr="000C44AB">
                        <w:rPr>
                          <w:color w:val="C00000"/>
                          <w:sz w:val="28"/>
                        </w:rPr>
                        <w:t>confirmé</w:t>
                      </w:r>
                      <w:r w:rsidR="00726845" w:rsidRPr="000C44AB">
                        <w:rPr>
                          <w:color w:val="C00000"/>
                          <w:sz w:val="28"/>
                        </w:rPr>
                        <w:t xml:space="preserve"> –</w:t>
                      </w:r>
                      <w:r w:rsidRPr="000C44AB">
                        <w:rPr>
                          <w:color w:val="C00000"/>
                          <w:sz w:val="28"/>
                        </w:rPr>
                        <w:t xml:space="preserve"> </w:t>
                      </w:r>
                      <w:r w:rsidR="00726845" w:rsidRPr="000C44AB">
                        <w:rPr>
                          <w:color w:val="C00000"/>
                          <w:sz w:val="28"/>
                        </w:rPr>
                        <w:t xml:space="preserve"> </w:t>
                      </w:r>
                      <w:r w:rsidRPr="000C44AB">
                        <w:rPr>
                          <w:color w:val="C00000"/>
                          <w:sz w:val="28"/>
                        </w:rPr>
                        <w:t>CDI</w:t>
                      </w:r>
                    </w:p>
                    <w:p w:rsidR="00CF5131" w:rsidRPr="000C44AB" w:rsidRDefault="00FF162E" w:rsidP="00726845">
                      <w:pPr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Marks and Spencer,  Les Champs Élysées</w:t>
                      </w:r>
                      <w:r w:rsidR="00726845" w:rsidRPr="000C44AB">
                        <w:rPr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726845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•  </w:t>
                      </w:r>
                    </w:p>
                    <w:p w:rsidR="00726845" w:rsidRPr="000C44AB" w:rsidRDefault="00726845" w:rsidP="00CF5131">
                      <w:pPr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octobre 201</w:t>
                      </w:r>
                      <w:r w:rsidR="00FF162E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6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FF162E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à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  <w:r w:rsidR="00FF162E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décembre 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 201</w:t>
                      </w:r>
                      <w:r w:rsidR="00FF162E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7</w:t>
                      </w:r>
                    </w:p>
                    <w:p w:rsidR="000F3F9D" w:rsidRPr="000F3F9D" w:rsidRDefault="002214B6" w:rsidP="000F3F9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 xml:space="preserve">Pratique de l’anglais </w:t>
                      </w:r>
                      <w:r w:rsidR="00FF162E" w:rsidRPr="000C44AB">
                        <w:rPr>
                          <w:color w:val="000000" w:themeColor="text1"/>
                          <w:sz w:val="20"/>
                        </w:rPr>
                        <w:t>avec une clientèle internationale</w:t>
                      </w:r>
                    </w:p>
                    <w:p w:rsidR="000C44AB" w:rsidRPr="000C44AB" w:rsidRDefault="000C44AB" w:rsidP="000C44AB">
                      <w:pPr>
                        <w:pStyle w:val="Paragraphedeliste"/>
                        <w:spacing w:line="276" w:lineRule="auto"/>
                        <w:ind w:left="142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3E3322" w:rsidRPr="000C44AB" w:rsidRDefault="003E3322" w:rsidP="00CF5131">
                      <w:pPr>
                        <w:spacing w:line="276" w:lineRule="auto"/>
                        <w:rPr>
                          <w:color w:val="C00000"/>
                          <w:sz w:val="28"/>
                        </w:rPr>
                      </w:pPr>
                      <w:r w:rsidRPr="000C44AB">
                        <w:rPr>
                          <w:color w:val="C00000"/>
                          <w:sz w:val="28"/>
                        </w:rPr>
                        <w:t xml:space="preserve">Assistant achat – Stage à l’internationale </w:t>
                      </w:r>
                    </w:p>
                    <w:p w:rsidR="003E3322" w:rsidRPr="000C44AB" w:rsidRDefault="003E3322" w:rsidP="00BC7ABD">
                      <w:pPr>
                        <w:spacing w:line="276" w:lineRule="auto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Airbus Group • Munich • octobre 2014 à décembre 2014</w:t>
                      </w:r>
                    </w:p>
                    <w:p w:rsidR="00B95421" w:rsidRPr="000C44AB" w:rsidRDefault="003E3322" w:rsidP="00BC7AB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>Prospection de fournisseurs en spécialisation aérospatiale sur</w:t>
                      </w:r>
                    </w:p>
                    <w:p w:rsidR="003E3322" w:rsidRPr="000C44AB" w:rsidRDefault="003E3322" w:rsidP="00B95421">
                      <w:pPr>
                        <w:pStyle w:val="Paragraphedeliste"/>
                        <w:spacing w:line="276" w:lineRule="auto"/>
                        <w:ind w:left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>le marché sud-africain et mexicain : emailing, téléphone</w:t>
                      </w:r>
                    </w:p>
                    <w:p w:rsidR="00EB0CE5" w:rsidRDefault="00184622" w:rsidP="003E3322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>Environnement de travail en anglais</w:t>
                      </w:r>
                    </w:p>
                    <w:p w:rsidR="000C44AB" w:rsidRPr="000C44AB" w:rsidRDefault="000C44AB" w:rsidP="000C44AB">
                      <w:pPr>
                        <w:pStyle w:val="Paragraphedeliste"/>
                        <w:spacing w:line="276" w:lineRule="auto"/>
                        <w:ind w:left="142"/>
                        <w:rPr>
                          <w:color w:val="000000" w:themeColor="text1"/>
                          <w:sz w:val="20"/>
                        </w:rPr>
                      </w:pPr>
                    </w:p>
                    <w:p w:rsidR="00726845" w:rsidRPr="000C44AB" w:rsidRDefault="00BE7238" w:rsidP="00CF5131">
                      <w:pPr>
                        <w:spacing w:line="276" w:lineRule="auto"/>
                        <w:rPr>
                          <w:color w:val="C00000"/>
                          <w:sz w:val="28"/>
                        </w:rPr>
                      </w:pPr>
                      <w:r w:rsidRPr="000C44AB">
                        <w:rPr>
                          <w:color w:val="C00000"/>
                          <w:sz w:val="28"/>
                        </w:rPr>
                        <w:t xml:space="preserve">Vendeur – </w:t>
                      </w:r>
                      <w:r w:rsidR="002214B6" w:rsidRPr="000C44AB">
                        <w:rPr>
                          <w:color w:val="C00000"/>
                          <w:sz w:val="28"/>
                        </w:rPr>
                        <w:t>Expérience à l’international</w:t>
                      </w:r>
                      <w:r w:rsidRPr="000C44AB">
                        <w:rPr>
                          <w:color w:val="C00000"/>
                          <w:sz w:val="28"/>
                        </w:rPr>
                        <w:t xml:space="preserve">e </w:t>
                      </w:r>
                    </w:p>
                    <w:p w:rsidR="00BE7238" w:rsidRPr="000C44AB" w:rsidRDefault="00BE7238" w:rsidP="00BC7ABD">
                      <w:pPr>
                        <w:spacing w:line="276" w:lineRule="auto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Poundland •Londres </w:t>
                      </w:r>
                      <w:r w:rsidR="002214B6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• octobre 2012 à 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septembre </w:t>
                      </w:r>
                      <w:r w:rsidR="002214B6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201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3</w:t>
                      </w:r>
                      <w:r w:rsidR="00726845"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 xml:space="preserve"> </w:t>
                      </w:r>
                    </w:p>
                    <w:p w:rsidR="00BE7238" w:rsidRPr="000C44AB" w:rsidRDefault="00BE7238" w:rsidP="00BC7AB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 xml:space="preserve">Apprentissage de l’anglais </w:t>
                      </w:r>
                      <w:r w:rsidR="003E3322" w:rsidRPr="000C44AB">
                        <w:rPr>
                          <w:color w:val="000000" w:themeColor="text1"/>
                          <w:sz w:val="20"/>
                        </w:rPr>
                        <w:t>(11 mois à Londres)</w:t>
                      </w:r>
                      <w:r w:rsidRPr="000C44AB">
                        <w:rPr>
                          <w:color w:val="000000" w:themeColor="text1"/>
                          <w:sz w:val="20"/>
                        </w:rPr>
                        <w:t xml:space="preserve"> </w:t>
                      </w:r>
                    </w:p>
                    <w:p w:rsidR="00BE7238" w:rsidRPr="000C44AB" w:rsidRDefault="00BE7238" w:rsidP="00BC7ABD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line="276" w:lineRule="auto"/>
                        <w:ind w:left="142" w:hanging="142"/>
                        <w:rPr>
                          <w:color w:val="000000" w:themeColor="text1"/>
                          <w:sz w:val="20"/>
                        </w:rPr>
                      </w:pPr>
                      <w:r w:rsidRPr="000C44AB">
                        <w:rPr>
                          <w:color w:val="000000" w:themeColor="text1"/>
                          <w:sz w:val="20"/>
                        </w:rPr>
                        <w:t xml:space="preserve">Adaptation dans une équipe multiculturelle </w:t>
                      </w:r>
                    </w:p>
                    <w:p w:rsidR="00726845" w:rsidRPr="00726845" w:rsidRDefault="00726845" w:rsidP="00726845">
                      <w:pPr>
                        <w:rPr>
                          <w:color w:val="750605"/>
                        </w:rPr>
                      </w:pPr>
                    </w:p>
                    <w:p w:rsidR="00726845" w:rsidRPr="00726845" w:rsidRDefault="00726845" w:rsidP="00726845">
                      <w:pPr>
                        <w:autoSpaceDE w:val="0"/>
                        <w:autoSpaceDN w:val="0"/>
                        <w:adjustRightInd w:val="0"/>
                        <w:rPr>
                          <w:rFonts w:ascii="Century Gothic" w:eastAsiaTheme="minorHAnsi" w:hAnsi="Century Gothic" w:cs="Century Gothic"/>
                          <w:color w:val="000000"/>
                          <w:lang w:eastAsia="en-US"/>
                        </w:rPr>
                      </w:pPr>
                    </w:p>
                    <w:p w:rsidR="00726845" w:rsidRPr="00BE7238" w:rsidRDefault="00726845" w:rsidP="00BE7238">
                      <w:pPr>
                        <w:autoSpaceDE w:val="0"/>
                        <w:autoSpaceDN w:val="0"/>
                        <w:adjustRightInd w:val="0"/>
                        <w:rPr>
                          <w:rFonts w:ascii="Century Gothic" w:eastAsiaTheme="minorHAnsi" w:hAnsi="Century Gothic" w:cs="Century Gothic"/>
                          <w:color w:val="626A6B"/>
                          <w:sz w:val="20"/>
                          <w:szCs w:val="20"/>
                          <w:lang w:eastAsia="en-US"/>
                        </w:rPr>
                      </w:pPr>
                      <w:r w:rsidRPr="00BE7238">
                        <w:rPr>
                          <w:rFonts w:ascii="Century Gothic" w:eastAsiaTheme="minorHAnsi" w:hAnsi="Century Gothic" w:cs="Century Gothic"/>
                          <w:color w:val="626A6B"/>
                          <w:sz w:val="20"/>
                          <w:szCs w:val="20"/>
                          <w:lang w:eastAsia="en-US"/>
                        </w:rPr>
                        <w:t xml:space="preserve"> </w:t>
                      </w:r>
                    </w:p>
                    <w:p w:rsidR="00726845" w:rsidRDefault="00726845" w:rsidP="00726845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726845" w:rsidRPr="00726845" w:rsidRDefault="00726845" w:rsidP="00B933BE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B933BE" w:rsidRPr="00726845" w:rsidRDefault="00B933BE" w:rsidP="00B933BE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B933BE" w:rsidRPr="00726845" w:rsidRDefault="00B933BE" w:rsidP="00B933BE">
                      <w:pPr>
                        <w:pStyle w:val="Paragraphedeliste"/>
                        <w:ind w:left="142"/>
                        <w:rPr>
                          <w:color w:val="000000" w:themeColor="text1"/>
                          <w:sz w:val="21"/>
                        </w:rPr>
                      </w:pPr>
                    </w:p>
                    <w:p w:rsidR="00D0410F" w:rsidRPr="00726845" w:rsidRDefault="00D0410F">
                      <w:pPr>
                        <w:rPr>
                          <w:color w:val="750605"/>
                        </w:rPr>
                      </w:pPr>
                    </w:p>
                    <w:p w:rsidR="00D0410F" w:rsidRPr="00726845" w:rsidRDefault="00D0410F">
                      <w:pPr>
                        <w:rPr>
                          <w:color w:val="750605"/>
                        </w:rPr>
                      </w:pPr>
                    </w:p>
                    <w:p w:rsidR="00400676" w:rsidRPr="00726845" w:rsidRDefault="00400676">
                      <w:pPr>
                        <w:rPr>
                          <w:color w:val="C00000"/>
                        </w:rPr>
                      </w:pPr>
                    </w:p>
                    <w:p w:rsidR="00400676" w:rsidRPr="00726845" w:rsidRDefault="00400676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2B0E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4786777</wp:posOffset>
                </wp:positionH>
                <wp:positionV relativeFrom="paragraph">
                  <wp:posOffset>42692</wp:posOffset>
                </wp:positionV>
                <wp:extent cx="2140438" cy="849376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2140438" cy="8493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B64B5" w:rsidRPr="00BB64B5" w:rsidRDefault="00400676" w:rsidP="00BB64B5">
                            <w:pPr>
                              <w:spacing w:line="276" w:lineRule="auto"/>
                              <w:ind w:right="369"/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7F06BD">
                              <w:rPr>
                                <w:color w:val="000000" w:themeColor="text1"/>
                                <w:sz w:val="36"/>
                              </w:rPr>
                              <w:t>COMPÉTENCES</w:t>
                            </w:r>
                          </w:p>
                          <w:p w:rsidR="008C625E" w:rsidRPr="008C625E" w:rsidRDefault="008C625E" w:rsidP="008C625E">
                            <w:pPr>
                              <w:ind w:right="369" w:firstLine="284"/>
                              <w:jc w:val="center"/>
                              <w:rPr>
                                <w:color w:val="850405"/>
                                <w:sz w:val="32"/>
                              </w:rPr>
                            </w:pPr>
                            <w:r>
                              <w:rPr>
                                <w:color w:val="850405"/>
                                <w:sz w:val="32"/>
                              </w:rPr>
                              <w:t>Spécialisation</w:t>
                            </w:r>
                          </w:p>
                          <w:p w:rsidR="00553BC6" w:rsidRDefault="00553BC6" w:rsidP="001A1EF3">
                            <w:pPr>
                              <w:spacing w:line="360" w:lineRule="auto"/>
                              <w:ind w:right="369"/>
                              <w:rPr>
                                <w:color w:val="C00000"/>
                              </w:rPr>
                            </w:pPr>
                          </w:p>
                          <w:p w:rsidR="009003F6" w:rsidRPr="009003F6" w:rsidRDefault="00D32B0E" w:rsidP="009003F6">
                            <w:pPr>
                              <w:rPr>
                                <w:sz w:val="22"/>
                                <w:lang w:val="en-US"/>
                              </w:rPr>
                            </w:pPr>
                            <w:r w:rsidRPr="009003F6">
                              <w:rPr>
                                <w:color w:val="000000" w:themeColor="text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9003F6" w:rsidRPr="009003F6">
                              <w:rPr>
                                <w:color w:val="000000" w:themeColor="text1"/>
                                <w:szCs w:val="21"/>
                                <w:lang w:val="en-US"/>
                              </w:rPr>
                              <w:t xml:space="preserve"> </w:t>
                            </w:r>
                            <w:r w:rsidR="008C625E">
                              <w:rPr>
                                <w:color w:val="000000" w:themeColor="text1"/>
                                <w:szCs w:val="21"/>
                                <w:lang w:val="en-US"/>
                              </w:rPr>
                              <w:t xml:space="preserve">           </w:t>
                            </w:r>
                          </w:p>
                          <w:p w:rsidR="00D0410F" w:rsidRDefault="00222AB7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14:textFill>
                                  <w14:solidFill>
                                    <w14:srgbClr w14:val="FFC000">
                                      <w14:alpha w14:val="57000"/>
                                    </w14:srgb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Cs w:val="21"/>
                                <w:lang w:val="en-US"/>
                              </w:rPr>
                              <w:drawing>
                                <wp:inline distT="0" distB="0" distL="0" distR="0" wp14:anchorId="73B63BAD" wp14:editId="311C3F81">
                                  <wp:extent cx="310466" cy="330066"/>
                                  <wp:effectExtent l="0" t="0" r="0" b="635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javascript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9587" cy="35039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BE3B5F">
                              <w:rPr>
                                <w:noProof/>
                              </w:rPr>
                              <w:pict w14:anchorId="2815DBF8">
                                <v:shape id="Graphique 15" o:spid="_x0000_i1025" type="#_x0000_t75" alt="" style="width:42.7pt;height:19.55pt;visibility:visible;mso-wrap-style:square;mso-width-percent:0;mso-height-percent:0;mso-width-percent:0;mso-height-percent:0">
                                  <v:imagedata r:id="rId14" o:title=""/>
                                  <o:lock v:ext="edit" rotation="t" cropping="t" verticies="t"/>
                                </v:shape>
                              </w:pict>
                            </w:r>
                            <w:r w:rsidR="00DF3F15">
                              <w:rPr>
                                <w:noProof/>
                              </w:rPr>
                              <w:drawing>
                                <wp:inline distT="0" distB="0" distL="0" distR="0" wp14:anchorId="791C3CCD" wp14:editId="4B556E6C">
                                  <wp:extent cx="539115" cy="257712"/>
                                  <wp:effectExtent l="0" t="0" r="0" b="0"/>
                                  <wp:docPr id="37" name="Imag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redux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3105" cy="269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C625E"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="008C625E"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="008C625E"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="008C625E"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="008C625E"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="008C625E"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="008C625E"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14:textFill>
                                  <w14:solidFill>
                                    <w14:srgbClr w14:val="FFC000">
                                      <w14:alpha w14:val="57000"/>
                                    </w14:srgbClr>
                                  </w14:solidFill>
                                </w14:textFill>
                              </w:rPr>
                              <w:sym w:font="Wingdings" w:char="F0AB"/>
                            </w:r>
                          </w:p>
                          <w:p w:rsidR="00222AB7" w:rsidRDefault="00222AB7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noProof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drawing>
                                <wp:inline distT="0" distB="0" distL="0" distR="0">
                                  <wp:extent cx="789598" cy="400326"/>
                                  <wp:effectExtent l="0" t="0" r="0" b="6350"/>
                                  <wp:docPr id="26" name="Imag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nodejs.png"/>
                                          <pic:cNvPicPr/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7900" cy="414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Segoe UI Symbol" w:hAnsi="Segoe UI Symbol" w:cs="Segoe UI Symbol"/>
                                <w:noProof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drawing>
                                <wp:inline distT="0" distB="0" distL="0" distR="0">
                                  <wp:extent cx="715108" cy="403860"/>
                                  <wp:effectExtent l="0" t="0" r="0" b="2540"/>
                                  <wp:docPr id="27" name="Imag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mongo.png"/>
                                          <pic:cNvPicPr/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4271" cy="4146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53BC6" w:rsidRDefault="00222AB7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</w:pP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9003F6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</w:p>
                          <w:p w:rsidR="00222AB7" w:rsidRDefault="008C625E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noProof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drawing>
                                <wp:inline distT="0" distB="0" distL="0" distR="0">
                                  <wp:extent cx="579151" cy="459838"/>
                                  <wp:effectExtent l="0" t="0" r="5080" b="0"/>
                                  <wp:docPr id="21" name="Imag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html.png"/>
                                          <pic:cNvPicPr/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3477" cy="47121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22AB7">
                              <w:rPr>
                                <w:noProof/>
                                <w:color w:val="000000" w:themeColor="text1"/>
                                <w:szCs w:val="21"/>
                                <w:lang w:val="en-US"/>
                              </w:rPr>
                              <w:drawing>
                                <wp:inline distT="0" distB="0" distL="0" distR="0" wp14:anchorId="3588797D" wp14:editId="4FA984C7">
                                  <wp:extent cx="445135" cy="468923"/>
                                  <wp:effectExtent l="0" t="0" r="0" b="1270"/>
                                  <wp:docPr id="22" name="Imag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css.png"/>
                                          <pic:cNvPicPr/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60548" cy="4851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22AB7" w:rsidRPr="009003F6" w:rsidRDefault="00222AB7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color w:val="000000" w:themeColor="text1"/>
                                <w:szCs w:val="21"/>
                                <w:lang w:val="en-US"/>
                              </w:rPr>
                            </w:pP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:lang w:val="en-US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:lang w:val="en-US"/>
                                <w14:textFill>
                                  <w14:solidFill>
                                    <w14:srgbClr w14:val="FFC000">
                                      <w14:alpha w14:val="66000"/>
                                    </w14:srgbClr>
                                  </w14:solidFill>
                                </w14:textFill>
                              </w:rPr>
                              <w:t> </w:t>
                            </w:r>
                            <w:r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14:textFill>
                                  <w14:solidFill>
                                    <w14:srgbClr w14:val="FFC000">
                                      <w14:alpha w14:val="66000"/>
                                    </w14:srgbClr>
                                  </w14:solidFill>
                                </w14:textFill>
                              </w:rPr>
                              <w:sym w:font="Wingdings" w:char="F0AB"/>
                            </w:r>
                          </w:p>
                          <w:p w:rsidR="00553BC6" w:rsidRPr="008C625E" w:rsidRDefault="00222AB7" w:rsidP="00222AB7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</w:pPr>
                            <w:r>
                              <w:rPr>
                                <w:rFonts w:ascii="Segoe UI Symbol" w:hAnsi="Segoe UI Symbol" w:cs="Segoe UI Symbol"/>
                                <w:noProof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drawing>
                                <wp:inline distT="0" distB="0" distL="0" distR="0">
                                  <wp:extent cx="574040" cy="339390"/>
                                  <wp:effectExtent l="0" t="0" r="0" b="381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8" name="mysql.png"/>
                                          <pic:cNvPicPr/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2018" cy="35001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D0410F" w:rsidRPr="005A5438" w:rsidRDefault="002206E6" w:rsidP="000F3F9D">
                            <w:pPr>
                              <w:spacing w:line="360" w:lineRule="auto"/>
                              <w:ind w:right="369"/>
                              <w:jc w:val="center"/>
                              <w:rPr>
                                <w:color w:val="000000" w:themeColor="text1"/>
                                <w:szCs w:val="21"/>
                              </w:rPr>
                            </w:pP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5A5438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  <w:r w:rsidRPr="005A5438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</w:rPr>
                              <w:t> </w:t>
                            </w:r>
                            <w:r w:rsidRPr="002206E6">
                              <w:rPr>
                                <w:rFonts w:ascii="Segoe UI Symbol" w:hAnsi="Segoe UI Symbol" w:cs="Segoe UI Symbol"/>
                                <w:color w:val="FFC000"/>
                                <w:sz w:val="32"/>
                                <w:szCs w:val="20"/>
                                <w:shd w:val="clear" w:color="auto" w:fill="EEF3F9"/>
                                <w14:textFill>
                                  <w14:solidFill>
                                    <w14:srgbClr w14:val="FFC000">
                                      <w14:alpha w14:val="60000"/>
                                    </w14:srgbClr>
                                  </w14:solidFill>
                                </w14:textFill>
                              </w:rPr>
                              <w:sym w:font="Wingdings" w:char="F0AB"/>
                            </w:r>
                            <w:r w:rsidRPr="005A5438">
                              <w:rPr>
                                <w:rFonts w:ascii="Verdana" w:hAnsi="Verdana"/>
                                <w:color w:val="333333"/>
                                <w:sz w:val="18"/>
                                <w:szCs w:val="20"/>
                                <w:shd w:val="clear" w:color="auto" w:fill="EEF3F9"/>
                              </w:rPr>
                              <w:t> </w:t>
                            </w:r>
                            <w:r w:rsidRPr="009003F6">
                              <w:rPr>
                                <w:rFonts w:ascii="Segoe UI Symbol" w:hAnsi="Segoe UI Symbol" w:cs="Segoe UI Symbol"/>
                                <w:color w:val="FFFFFF" w:themeColor="background1"/>
                                <w:sz w:val="32"/>
                                <w:szCs w:val="20"/>
                                <w:shd w:val="clear" w:color="auto" w:fill="EEF3F9"/>
                              </w:rPr>
                              <w:sym w:font="Wingdings" w:char="F0AB"/>
                            </w:r>
                          </w:p>
                          <w:p w:rsidR="00184622" w:rsidRPr="005A5438" w:rsidRDefault="00184622" w:rsidP="001A1EF3">
                            <w:pPr>
                              <w:ind w:left="142" w:right="369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D0410F" w:rsidRPr="005A5438" w:rsidRDefault="00D0410F" w:rsidP="000F3F9D">
                            <w:pPr>
                              <w:ind w:right="369" w:firstLine="284"/>
                              <w:jc w:val="center"/>
                              <w:rPr>
                                <w:color w:val="750605"/>
                                <w:sz w:val="32"/>
                              </w:rPr>
                            </w:pPr>
                            <w:r w:rsidRPr="005A5438">
                              <w:rPr>
                                <w:color w:val="750605"/>
                                <w:sz w:val="32"/>
                              </w:rPr>
                              <w:t>Linguistique</w:t>
                            </w:r>
                          </w:p>
                          <w:p w:rsidR="00B933BE" w:rsidRPr="005A5438" w:rsidRDefault="00B933BE" w:rsidP="001A1EF3">
                            <w:pPr>
                              <w:ind w:right="369"/>
                              <w:rPr>
                                <w:color w:val="C00000"/>
                              </w:rPr>
                            </w:pPr>
                          </w:p>
                          <w:p w:rsidR="00D0410F" w:rsidRPr="000F3F9D" w:rsidRDefault="00D0410F" w:rsidP="000F3F9D">
                            <w:pPr>
                              <w:ind w:left="426" w:right="369"/>
                              <w:jc w:val="center"/>
                              <w:rPr>
                                <w:b/>
                                <w:color w:val="000000" w:themeColor="text1"/>
                                <w:szCs w:val="21"/>
                              </w:rPr>
                            </w:pPr>
                            <w:r w:rsidRPr="000F3F9D">
                              <w:rPr>
                                <w:b/>
                                <w:color w:val="000000" w:themeColor="text1"/>
                                <w:szCs w:val="21"/>
                              </w:rPr>
                              <w:t>Anglais Courant</w:t>
                            </w:r>
                          </w:p>
                          <w:p w:rsidR="00BB64B5" w:rsidRPr="000F3F9D" w:rsidRDefault="000F3F9D" w:rsidP="000F3F9D">
                            <w:pPr>
                              <w:pStyle w:val="Paragraphedeliste"/>
                              <w:spacing w:line="276" w:lineRule="auto"/>
                              <w:ind w:left="142"/>
                              <w:jc w:val="center"/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0F3F9D">
                              <w:rPr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="00BB64B5" w:rsidRPr="000F3F9D">
                              <w:rPr>
                                <w:color w:val="000000" w:themeColor="text1"/>
                                <w:sz w:val="22"/>
                              </w:rPr>
                              <w:t>(11 mois à Londres)</w:t>
                            </w:r>
                          </w:p>
                          <w:p w:rsidR="00D0410F" w:rsidRDefault="00D0410F" w:rsidP="001A1EF3">
                            <w:pPr>
                              <w:ind w:right="369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0C44AB" w:rsidRDefault="000C44AB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184622" w:rsidRDefault="000C44AB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  <w:r w:rsidRPr="000C44AB"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  <w:t>DIPLÔME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  <w:t>S</w:t>
                            </w:r>
                          </w:p>
                          <w:p w:rsidR="00BB64B5" w:rsidRDefault="00BB64B5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</w:p>
                          <w:p w:rsidR="00BB64B5" w:rsidRPr="000C44AB" w:rsidRDefault="00BB64B5" w:rsidP="00BB64B5">
                            <w:pPr>
                              <w:spacing w:line="276" w:lineRule="auto"/>
                              <w:rPr>
                                <w:color w:val="C00000"/>
                              </w:rPr>
                            </w:pPr>
                            <w:r>
                              <w:rPr>
                                <w:color w:val="C00000"/>
                              </w:rPr>
                              <w:t>Développeur web et mobile</w:t>
                            </w:r>
                          </w:p>
                          <w:p w:rsidR="00BB64B5" w:rsidRDefault="00BB64B5" w:rsidP="00BB64B5">
                            <w:pPr>
                              <w:ind w:right="369"/>
                              <w:jc w:val="center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>Titre RNCP Niveau II</w:t>
                            </w:r>
                            <w:r w:rsidR="005361DE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>I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 obtenu en mars 2019</w:t>
                            </w:r>
                          </w:p>
                          <w:p w:rsidR="00BB64B5" w:rsidRDefault="00BB64B5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</w:p>
                          <w:p w:rsidR="000C44AB" w:rsidRPr="000C44AB" w:rsidRDefault="000C44AB" w:rsidP="000C44AB">
                            <w:pPr>
                              <w:spacing w:line="276" w:lineRule="auto"/>
                              <w:rPr>
                                <w:color w:val="C00000"/>
                              </w:rPr>
                            </w:pPr>
                            <w:r w:rsidRPr="000C44AB">
                              <w:rPr>
                                <w:color w:val="C00000"/>
                              </w:rPr>
                              <w:t>BTS Commerce International</w:t>
                            </w:r>
                          </w:p>
                          <w:p w:rsidR="000C44AB" w:rsidRDefault="000C44AB" w:rsidP="000C44AB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>Diplôme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obtenu en 2016</w:t>
                            </w:r>
                            <w:r w:rsidRPr="000C44A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•</w:t>
                            </w:r>
                            <w:r w:rsidRPr="000C44A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CNED </w:t>
                            </w:r>
                          </w:p>
                          <w:p w:rsidR="000C44AB" w:rsidRPr="000C44AB" w:rsidRDefault="000C44AB" w:rsidP="000C44AB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</w:pPr>
                          </w:p>
                          <w:p w:rsidR="000C44AB" w:rsidRPr="000C44AB" w:rsidRDefault="000C44AB" w:rsidP="000C44AB">
                            <w:pPr>
                              <w:spacing w:line="276" w:lineRule="auto"/>
                              <w:rPr>
                                <w:color w:val="C00000"/>
                              </w:rPr>
                            </w:pPr>
                            <w:r w:rsidRPr="000C44AB">
                              <w:rPr>
                                <w:color w:val="C00000"/>
                              </w:rPr>
                              <w:t xml:space="preserve">BAC ES - </w:t>
                            </w:r>
                            <w:proofErr w:type="spellStart"/>
                            <w:r w:rsidRPr="000C44AB">
                              <w:rPr>
                                <w:color w:val="C00000"/>
                              </w:rPr>
                              <w:t>Mathématique</w:t>
                            </w:r>
                            <w:r w:rsidR="00F96E76">
                              <w:rPr>
                                <w:color w:val="C00000"/>
                              </w:rPr>
                              <w:t>S</w:t>
                            </w:r>
                            <w:proofErr w:type="spellEnd"/>
                          </w:p>
                          <w:p w:rsidR="000C44AB" w:rsidRDefault="000C44AB" w:rsidP="000C44AB">
                            <w:pPr>
                              <w:ind w:right="369"/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>Diplôme</w:t>
                            </w: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obtenu en 2009 </w:t>
                            </w:r>
                            <w:r w:rsidRPr="000C44AB">
                              <w:rPr>
                                <w:rFonts w:ascii="Calibri" w:hAnsi="Calibri"/>
                                <w:b/>
                                <w:color w:val="000000" w:themeColor="text1"/>
                                <w:sz w:val="22"/>
                              </w:rPr>
                              <w:t>•</w:t>
                            </w:r>
                          </w:p>
                          <w:p w:rsidR="000C44AB" w:rsidRPr="000C44AB" w:rsidRDefault="000C44AB" w:rsidP="000C44AB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</w:pPr>
                            <w:r w:rsidRPr="000C44AB">
                              <w:rPr>
                                <w:rFonts w:ascii="Calibri" w:hAnsi="Calibri"/>
                                <w:color w:val="000000" w:themeColor="text1"/>
                                <w:sz w:val="22"/>
                              </w:rPr>
                              <w:t xml:space="preserve"> Aix-en-Provence </w:t>
                            </w:r>
                          </w:p>
                          <w:p w:rsidR="000C44AB" w:rsidRDefault="000C44AB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</w:p>
                          <w:p w:rsidR="000C44AB" w:rsidRDefault="000C44AB" w:rsidP="000C44AB">
                            <w:pPr>
                              <w:ind w:right="369"/>
                              <w:jc w:val="center"/>
                              <w:rPr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</w:p>
                          <w:p w:rsidR="000C44AB" w:rsidRPr="000C44AB" w:rsidDel="00321C7D" w:rsidRDefault="000C44AB" w:rsidP="000C44AB">
                            <w:pPr>
                              <w:pStyle w:val="Paragraphedeliste"/>
                              <w:ind w:left="426" w:right="369"/>
                              <w:jc w:val="center"/>
                              <w:rPr>
                                <w:del w:id="5" w:author="Microsoft Office User" w:date="2019-01-30T17:00:00Z"/>
                                <w:color w:val="000000" w:themeColor="text1"/>
                                <w:sz w:val="28"/>
                                <w:szCs w:val="21"/>
                              </w:rPr>
                            </w:pPr>
                          </w:p>
                          <w:p w:rsidR="00CF5131" w:rsidRDefault="00CF5131" w:rsidP="000C44AB">
                            <w:pPr>
                              <w:ind w:right="369"/>
                              <w:jc w:val="center"/>
                              <w:rPr>
                                <w:color w:val="750605"/>
                                <w:sz w:val="32"/>
                              </w:rPr>
                            </w:pPr>
                          </w:p>
                          <w:p w:rsidR="00612E41" w:rsidRPr="00612E41" w:rsidRDefault="00612E41" w:rsidP="001A1EF3">
                            <w:pPr>
                              <w:ind w:right="369"/>
                              <w:rPr>
                                <w:color w:val="750605"/>
                                <w:sz w:val="20"/>
                              </w:rPr>
                            </w:pPr>
                          </w:p>
                          <w:p w:rsidR="00612E41" w:rsidRDefault="00612E41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BC7ABD" w:rsidRDefault="00BC7ABD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BC7ABD" w:rsidRDefault="00BC7ABD" w:rsidP="001A1EF3">
                            <w:pPr>
                              <w:ind w:right="369"/>
                            </w:pPr>
                          </w:p>
                          <w:p w:rsidR="00BC7ABD" w:rsidRDefault="00BC7ABD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612E41" w:rsidRDefault="00612E41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612E41" w:rsidRDefault="00612E41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</w:p>
                          <w:p w:rsidR="00612E41" w:rsidRPr="00726845" w:rsidRDefault="00612E41" w:rsidP="001A1EF3">
                            <w:pPr>
                              <w:ind w:right="369"/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 w:themeColor="text1"/>
                                <w:sz w:val="21"/>
                              </w:rPr>
                              <w:t xml:space="preserve"> </w:t>
                            </w:r>
                          </w:p>
                          <w:p w:rsidR="00612E41" w:rsidRPr="00612E41" w:rsidRDefault="00612E41" w:rsidP="001A1EF3">
                            <w:pPr>
                              <w:ind w:right="369"/>
                              <w:rPr>
                                <w:color w:val="C00000"/>
                                <w:sz w:val="21"/>
                                <w:szCs w:val="21"/>
                              </w:rPr>
                            </w:pPr>
                          </w:p>
                          <w:p w:rsidR="00612E41" w:rsidRDefault="00612E41" w:rsidP="001A1EF3">
                            <w:pPr>
                              <w:ind w:right="369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612E41" w:rsidRPr="00D0410F" w:rsidRDefault="00612E41" w:rsidP="001A1EF3">
                            <w:pPr>
                              <w:ind w:right="369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D0410F" w:rsidRPr="00553BC6" w:rsidRDefault="00D0410F" w:rsidP="001A1EF3">
                            <w:pPr>
                              <w:pStyle w:val="Paragraphedeliste"/>
                              <w:ind w:left="426" w:right="369"/>
                              <w:rPr>
                                <w:color w:val="000000" w:themeColor="text1"/>
                                <w:sz w:val="21"/>
                                <w:szCs w:val="21"/>
                              </w:rPr>
                            </w:pPr>
                          </w:p>
                          <w:p w:rsidR="00553BC6" w:rsidRDefault="00553BC6" w:rsidP="001A1EF3">
                            <w:pPr>
                              <w:pStyle w:val="Default"/>
                              <w:ind w:left="426" w:right="369"/>
                            </w:pPr>
                          </w:p>
                          <w:p w:rsidR="00553BC6" w:rsidRPr="00612E41" w:rsidRDefault="00553BC6" w:rsidP="001A1EF3">
                            <w:pPr>
                              <w:pStyle w:val="Paragraphedeliste"/>
                              <w:ind w:left="426" w:right="369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left:0;text-align:left;margin-left:376.9pt;margin-top:3.35pt;width:168.55pt;height:668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" filled="f" stroked="f" strokeweight=".5pt">
                <o:lock v:ext="edit" aspectratio="t"/>
                <v:textbox>
                  <w:txbxContent>
                    <w:p w:rsidR="00BB64B5" w:rsidRPr="00BB64B5" w:rsidRDefault="00400676" w:rsidP="00BB64B5">
                      <w:pPr>
                        <w:spacing w:line="276" w:lineRule="auto"/>
                        <w:ind w:right="369"/>
                        <w:jc w:val="center"/>
                        <w:rPr>
                          <w:color w:val="000000" w:themeColor="text1"/>
                          <w:sz w:val="36"/>
                        </w:rPr>
                      </w:pPr>
                      <w:r w:rsidRPr="007F06BD">
                        <w:rPr>
                          <w:color w:val="000000" w:themeColor="text1"/>
                          <w:sz w:val="36"/>
                        </w:rPr>
                        <w:t>COMPÉTENCES</w:t>
                      </w:r>
                    </w:p>
                    <w:p w:rsidR="008C625E" w:rsidRPr="008C625E" w:rsidRDefault="008C625E" w:rsidP="008C625E">
                      <w:pPr>
                        <w:ind w:right="369" w:firstLine="284"/>
                        <w:jc w:val="center"/>
                        <w:rPr>
                          <w:color w:val="850405"/>
                          <w:sz w:val="32"/>
                        </w:rPr>
                      </w:pPr>
                      <w:r>
                        <w:rPr>
                          <w:color w:val="850405"/>
                          <w:sz w:val="32"/>
                        </w:rPr>
                        <w:t>Spécialisation</w:t>
                      </w:r>
                    </w:p>
                    <w:p w:rsidR="00553BC6" w:rsidRDefault="00553BC6" w:rsidP="001A1EF3">
                      <w:pPr>
                        <w:spacing w:line="360" w:lineRule="auto"/>
                        <w:ind w:right="369"/>
                        <w:rPr>
                          <w:color w:val="C00000"/>
                        </w:rPr>
                      </w:pPr>
                    </w:p>
                    <w:p w:rsidR="009003F6" w:rsidRPr="009003F6" w:rsidRDefault="00D32B0E" w:rsidP="009003F6">
                      <w:pPr>
                        <w:rPr>
                          <w:sz w:val="22"/>
                          <w:lang w:val="en-US"/>
                        </w:rPr>
                      </w:pPr>
                      <w:r w:rsidRPr="009003F6">
                        <w:rPr>
                          <w:color w:val="000000" w:themeColor="text1"/>
                          <w:szCs w:val="21"/>
                          <w:lang w:val="en-US"/>
                        </w:rPr>
                        <w:t xml:space="preserve"> </w:t>
                      </w:r>
                      <w:r w:rsidR="009003F6" w:rsidRPr="009003F6">
                        <w:rPr>
                          <w:color w:val="000000" w:themeColor="text1"/>
                          <w:szCs w:val="21"/>
                          <w:lang w:val="en-US"/>
                        </w:rPr>
                        <w:t xml:space="preserve"> </w:t>
                      </w:r>
                      <w:r w:rsidR="008C625E">
                        <w:rPr>
                          <w:color w:val="000000" w:themeColor="text1"/>
                          <w:szCs w:val="21"/>
                          <w:lang w:val="en-US"/>
                        </w:rPr>
                        <w:t xml:space="preserve">           </w:t>
                      </w:r>
                    </w:p>
                    <w:p w:rsidR="00D0410F" w:rsidRDefault="00222AB7" w:rsidP="00222AB7">
                      <w:pPr>
                        <w:spacing w:line="360" w:lineRule="auto"/>
                        <w:ind w:right="369"/>
                        <w:jc w:val="center"/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14:textFill>
                            <w14:solidFill>
                              <w14:srgbClr w14:val="FFC000">
                                <w14:alpha w14:val="57000"/>
                              </w14:srgbClr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color w:val="000000" w:themeColor="text1"/>
                          <w:szCs w:val="21"/>
                          <w:lang w:val="en-US"/>
                        </w:rPr>
                        <w:drawing>
                          <wp:inline distT="0" distB="0" distL="0" distR="0" wp14:anchorId="73B63BAD" wp14:editId="311C3F81">
                            <wp:extent cx="310466" cy="330066"/>
                            <wp:effectExtent l="0" t="0" r="0" b="635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javascript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9587" cy="35039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BE3B5F">
                        <w:rPr>
                          <w:noProof/>
                        </w:rPr>
                        <w:pict w14:anchorId="2815DBF8">
                          <v:shape id="Graphique 15" o:spid="_x0000_i1025" type="#_x0000_t75" alt="" style="width:42.7pt;height:19.55pt;visibility:visible;mso-wrap-style:square;mso-width-percent:0;mso-height-percent:0;mso-width-percent:0;mso-height-percent:0">
                            <v:imagedata r:id="rId14" o:title=""/>
                            <o:lock v:ext="edit" rotation="t" cropping="t" verticies="t"/>
                          </v:shape>
                        </w:pict>
                      </w:r>
                      <w:r w:rsidR="00DF3F15">
                        <w:rPr>
                          <w:noProof/>
                        </w:rPr>
                        <w:drawing>
                          <wp:inline distT="0" distB="0" distL="0" distR="0" wp14:anchorId="791C3CCD" wp14:editId="4B556E6C">
                            <wp:extent cx="539115" cy="257712"/>
                            <wp:effectExtent l="0" t="0" r="0" b="0"/>
                            <wp:docPr id="37" name="Imag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redux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3105" cy="269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C625E"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="008C625E"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="008C625E"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="008C625E"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="008C625E"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="008C625E"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="008C625E"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14:textFill>
                            <w14:solidFill>
                              <w14:srgbClr w14:val="FFC000">
                                <w14:alpha w14:val="57000"/>
                              </w14:srgbClr>
                            </w14:solidFill>
                          </w14:textFill>
                        </w:rPr>
                        <w:sym w:font="Wingdings" w:char="F0AB"/>
                      </w:r>
                    </w:p>
                    <w:p w:rsidR="00222AB7" w:rsidRDefault="00222AB7" w:rsidP="00222AB7">
                      <w:pPr>
                        <w:spacing w:line="360" w:lineRule="auto"/>
                        <w:ind w:right="369"/>
                        <w:jc w:val="center"/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</w:pPr>
                      <w:r>
                        <w:rPr>
                          <w:rFonts w:ascii="Segoe UI Symbol" w:hAnsi="Segoe UI Symbol" w:cs="Segoe UI Symbol"/>
                          <w:noProof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drawing>
                          <wp:inline distT="0" distB="0" distL="0" distR="0">
                            <wp:extent cx="789598" cy="400326"/>
                            <wp:effectExtent l="0" t="0" r="0" b="6350"/>
                            <wp:docPr id="26" name="Imag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nodejs.png"/>
                                    <pic:cNvPicPr/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7900" cy="414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Segoe UI Symbol" w:hAnsi="Segoe UI Symbol" w:cs="Segoe UI Symbol"/>
                          <w:noProof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drawing>
                          <wp:inline distT="0" distB="0" distL="0" distR="0">
                            <wp:extent cx="715108" cy="403860"/>
                            <wp:effectExtent l="0" t="0" r="0" b="2540"/>
                            <wp:docPr id="27" name="Imag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mongo.png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4271" cy="4146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53BC6" w:rsidRDefault="00222AB7" w:rsidP="00222AB7">
                      <w:pPr>
                        <w:spacing w:line="360" w:lineRule="auto"/>
                        <w:ind w:right="369"/>
                        <w:jc w:val="center"/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</w:pP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9003F6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FFFF" w:themeColor="background1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</w:p>
                    <w:p w:rsidR="00222AB7" w:rsidRDefault="008C625E" w:rsidP="00222AB7">
                      <w:pPr>
                        <w:spacing w:line="360" w:lineRule="auto"/>
                        <w:ind w:right="369"/>
                        <w:jc w:val="center"/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</w:pPr>
                      <w:r>
                        <w:rPr>
                          <w:rFonts w:ascii="Segoe UI Symbol" w:hAnsi="Segoe UI Symbol" w:cs="Segoe UI Symbol"/>
                          <w:noProof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drawing>
                          <wp:inline distT="0" distB="0" distL="0" distR="0">
                            <wp:extent cx="579151" cy="459838"/>
                            <wp:effectExtent l="0" t="0" r="5080" b="0"/>
                            <wp:docPr id="21" name="Imag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html.png"/>
                                    <pic:cNvPicPr/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3477" cy="47121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22AB7">
                        <w:rPr>
                          <w:noProof/>
                          <w:color w:val="000000" w:themeColor="text1"/>
                          <w:szCs w:val="21"/>
                          <w:lang w:val="en-US"/>
                        </w:rPr>
                        <w:drawing>
                          <wp:inline distT="0" distB="0" distL="0" distR="0" wp14:anchorId="3588797D" wp14:editId="4FA984C7">
                            <wp:extent cx="445135" cy="468923"/>
                            <wp:effectExtent l="0" t="0" r="0" b="1270"/>
                            <wp:docPr id="22" name="Imag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css.png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60548" cy="4851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22AB7" w:rsidRPr="009003F6" w:rsidRDefault="00222AB7" w:rsidP="00222AB7">
                      <w:pPr>
                        <w:spacing w:line="360" w:lineRule="auto"/>
                        <w:ind w:right="369"/>
                        <w:jc w:val="center"/>
                        <w:rPr>
                          <w:color w:val="000000" w:themeColor="text1"/>
                          <w:szCs w:val="21"/>
                          <w:lang w:val="en-US"/>
                        </w:rPr>
                      </w:pP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:lang w:val="en-US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:lang w:val="en-US"/>
                          <w14:textFill>
                            <w14:solidFill>
                              <w14:srgbClr w14:val="FFC000">
                                <w14:alpha w14:val="66000"/>
                              </w14:srgbClr>
                            </w14:solidFill>
                          </w14:textFill>
                        </w:rPr>
                        <w:t> </w:t>
                      </w:r>
                      <w:r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14:textFill>
                            <w14:solidFill>
                              <w14:srgbClr w14:val="FFC000">
                                <w14:alpha w14:val="66000"/>
                              </w14:srgbClr>
                            </w14:solidFill>
                          </w14:textFill>
                        </w:rPr>
                        <w:sym w:font="Wingdings" w:char="F0AB"/>
                      </w:r>
                    </w:p>
                    <w:p w:rsidR="00553BC6" w:rsidRPr="008C625E" w:rsidRDefault="00222AB7" w:rsidP="00222AB7">
                      <w:pPr>
                        <w:spacing w:line="360" w:lineRule="auto"/>
                        <w:ind w:right="369"/>
                        <w:jc w:val="center"/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</w:pPr>
                      <w:r>
                        <w:rPr>
                          <w:rFonts w:ascii="Segoe UI Symbol" w:hAnsi="Segoe UI Symbol" w:cs="Segoe UI Symbol"/>
                          <w:noProof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drawing>
                          <wp:inline distT="0" distB="0" distL="0" distR="0">
                            <wp:extent cx="574040" cy="339390"/>
                            <wp:effectExtent l="0" t="0" r="0" b="381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mysql.png"/>
                                    <pic:cNvPicPr/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2018" cy="35001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D0410F" w:rsidRPr="005A5438" w:rsidRDefault="002206E6" w:rsidP="000F3F9D">
                      <w:pPr>
                        <w:spacing w:line="360" w:lineRule="auto"/>
                        <w:ind w:right="369"/>
                        <w:jc w:val="center"/>
                        <w:rPr>
                          <w:color w:val="000000" w:themeColor="text1"/>
                          <w:szCs w:val="21"/>
                        </w:rPr>
                      </w:pP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5A5438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  <w:r w:rsidRPr="005A5438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</w:rPr>
                        <w:t> </w:t>
                      </w:r>
                      <w:r w:rsidRPr="002206E6">
                        <w:rPr>
                          <w:rFonts w:ascii="Segoe UI Symbol" w:hAnsi="Segoe UI Symbol" w:cs="Segoe UI Symbol"/>
                          <w:color w:val="FFC000"/>
                          <w:sz w:val="32"/>
                          <w:szCs w:val="20"/>
                          <w:shd w:val="clear" w:color="auto" w:fill="EEF3F9"/>
                          <w14:textFill>
                            <w14:solidFill>
                              <w14:srgbClr w14:val="FFC000">
                                <w14:alpha w14:val="60000"/>
                              </w14:srgbClr>
                            </w14:solidFill>
                          </w14:textFill>
                        </w:rPr>
                        <w:sym w:font="Wingdings" w:char="F0AB"/>
                      </w:r>
                      <w:r w:rsidRPr="005A5438">
                        <w:rPr>
                          <w:rFonts w:ascii="Verdana" w:hAnsi="Verdana"/>
                          <w:color w:val="333333"/>
                          <w:sz w:val="18"/>
                          <w:szCs w:val="20"/>
                          <w:shd w:val="clear" w:color="auto" w:fill="EEF3F9"/>
                        </w:rPr>
                        <w:t> </w:t>
                      </w:r>
                      <w:r w:rsidRPr="009003F6">
                        <w:rPr>
                          <w:rFonts w:ascii="Segoe UI Symbol" w:hAnsi="Segoe UI Symbol" w:cs="Segoe UI Symbol"/>
                          <w:color w:val="FFFFFF" w:themeColor="background1"/>
                          <w:sz w:val="32"/>
                          <w:szCs w:val="20"/>
                          <w:shd w:val="clear" w:color="auto" w:fill="EEF3F9"/>
                        </w:rPr>
                        <w:sym w:font="Wingdings" w:char="F0AB"/>
                      </w:r>
                    </w:p>
                    <w:p w:rsidR="00184622" w:rsidRPr="005A5438" w:rsidRDefault="00184622" w:rsidP="001A1EF3">
                      <w:pPr>
                        <w:ind w:left="142" w:right="369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D0410F" w:rsidRPr="005A5438" w:rsidRDefault="00D0410F" w:rsidP="000F3F9D">
                      <w:pPr>
                        <w:ind w:right="369" w:firstLine="284"/>
                        <w:jc w:val="center"/>
                        <w:rPr>
                          <w:color w:val="750605"/>
                          <w:sz w:val="32"/>
                        </w:rPr>
                      </w:pPr>
                      <w:r w:rsidRPr="005A5438">
                        <w:rPr>
                          <w:color w:val="750605"/>
                          <w:sz w:val="32"/>
                        </w:rPr>
                        <w:t>Linguistique</w:t>
                      </w:r>
                    </w:p>
                    <w:p w:rsidR="00B933BE" w:rsidRPr="005A5438" w:rsidRDefault="00B933BE" w:rsidP="001A1EF3">
                      <w:pPr>
                        <w:ind w:right="369"/>
                        <w:rPr>
                          <w:color w:val="C00000"/>
                        </w:rPr>
                      </w:pPr>
                    </w:p>
                    <w:p w:rsidR="00D0410F" w:rsidRPr="000F3F9D" w:rsidRDefault="00D0410F" w:rsidP="000F3F9D">
                      <w:pPr>
                        <w:ind w:left="426" w:right="369"/>
                        <w:jc w:val="center"/>
                        <w:rPr>
                          <w:b/>
                          <w:color w:val="000000" w:themeColor="text1"/>
                          <w:szCs w:val="21"/>
                        </w:rPr>
                      </w:pPr>
                      <w:r w:rsidRPr="000F3F9D">
                        <w:rPr>
                          <w:b/>
                          <w:color w:val="000000" w:themeColor="text1"/>
                          <w:szCs w:val="21"/>
                        </w:rPr>
                        <w:t>Anglais Courant</w:t>
                      </w:r>
                    </w:p>
                    <w:p w:rsidR="00BB64B5" w:rsidRPr="000F3F9D" w:rsidRDefault="000F3F9D" w:rsidP="000F3F9D">
                      <w:pPr>
                        <w:pStyle w:val="Paragraphedeliste"/>
                        <w:spacing w:line="276" w:lineRule="auto"/>
                        <w:ind w:left="142"/>
                        <w:jc w:val="center"/>
                        <w:rPr>
                          <w:color w:val="000000" w:themeColor="text1"/>
                          <w:sz w:val="22"/>
                        </w:rPr>
                      </w:pPr>
                      <w:r w:rsidRPr="000F3F9D">
                        <w:rPr>
                          <w:color w:val="000000" w:themeColor="text1"/>
                          <w:sz w:val="22"/>
                        </w:rPr>
                        <w:t xml:space="preserve"> </w:t>
                      </w:r>
                      <w:r w:rsidR="00BB64B5" w:rsidRPr="000F3F9D">
                        <w:rPr>
                          <w:color w:val="000000" w:themeColor="text1"/>
                          <w:sz w:val="22"/>
                        </w:rPr>
                        <w:t>(11 mois à Londres)</w:t>
                      </w:r>
                    </w:p>
                    <w:p w:rsidR="00D0410F" w:rsidRDefault="00D0410F" w:rsidP="001A1EF3">
                      <w:pPr>
                        <w:ind w:right="369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0C44AB" w:rsidRDefault="000C44AB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184622" w:rsidRDefault="000C44AB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8"/>
                          <w:szCs w:val="21"/>
                        </w:rPr>
                      </w:pPr>
                      <w:r w:rsidRPr="000C44AB">
                        <w:rPr>
                          <w:color w:val="000000" w:themeColor="text1"/>
                          <w:sz w:val="28"/>
                          <w:szCs w:val="21"/>
                        </w:rPr>
                        <w:t>DIPLÔME</w:t>
                      </w:r>
                      <w:r>
                        <w:rPr>
                          <w:color w:val="000000" w:themeColor="text1"/>
                          <w:sz w:val="28"/>
                          <w:szCs w:val="21"/>
                        </w:rPr>
                        <w:t>S</w:t>
                      </w:r>
                    </w:p>
                    <w:p w:rsidR="00BB64B5" w:rsidRDefault="00BB64B5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8"/>
                          <w:szCs w:val="21"/>
                        </w:rPr>
                      </w:pPr>
                    </w:p>
                    <w:p w:rsidR="00BB64B5" w:rsidRPr="000C44AB" w:rsidRDefault="00BB64B5" w:rsidP="00BB64B5">
                      <w:pPr>
                        <w:spacing w:line="276" w:lineRule="auto"/>
                        <w:rPr>
                          <w:color w:val="C00000"/>
                        </w:rPr>
                      </w:pPr>
                      <w:r>
                        <w:rPr>
                          <w:color w:val="C00000"/>
                        </w:rPr>
                        <w:t>Développeur web et mobile</w:t>
                      </w:r>
                    </w:p>
                    <w:p w:rsidR="00BB64B5" w:rsidRDefault="00BB64B5" w:rsidP="00BB64B5">
                      <w:pPr>
                        <w:ind w:right="369"/>
                        <w:jc w:val="center"/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>Titre RNCP Niveau II</w:t>
                      </w:r>
                      <w:r w:rsidR="005361DE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>I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 obtenu en mars 2019</w:t>
                      </w:r>
                    </w:p>
                    <w:p w:rsidR="00BB64B5" w:rsidRDefault="00BB64B5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8"/>
                          <w:szCs w:val="21"/>
                        </w:rPr>
                      </w:pPr>
                    </w:p>
                    <w:p w:rsidR="000C44AB" w:rsidRPr="000C44AB" w:rsidRDefault="000C44AB" w:rsidP="000C44AB">
                      <w:pPr>
                        <w:spacing w:line="276" w:lineRule="auto"/>
                        <w:rPr>
                          <w:color w:val="C00000"/>
                        </w:rPr>
                      </w:pPr>
                      <w:r w:rsidRPr="000C44AB">
                        <w:rPr>
                          <w:color w:val="C00000"/>
                        </w:rPr>
                        <w:t>BTS Commerce International</w:t>
                      </w:r>
                    </w:p>
                    <w:p w:rsidR="000C44AB" w:rsidRDefault="000C44AB" w:rsidP="000C44AB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>Diplôme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obtenu en 2016</w:t>
                      </w:r>
                      <w:r w:rsidRPr="000C44AB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•</w:t>
                      </w:r>
                      <w:r w:rsidRPr="000C44AB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CNED </w:t>
                      </w:r>
                    </w:p>
                    <w:p w:rsidR="000C44AB" w:rsidRPr="000C44AB" w:rsidRDefault="000C44AB" w:rsidP="000C44AB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</w:pPr>
                    </w:p>
                    <w:p w:rsidR="000C44AB" w:rsidRPr="000C44AB" w:rsidRDefault="000C44AB" w:rsidP="000C44AB">
                      <w:pPr>
                        <w:spacing w:line="276" w:lineRule="auto"/>
                        <w:rPr>
                          <w:color w:val="C00000"/>
                        </w:rPr>
                      </w:pPr>
                      <w:r w:rsidRPr="000C44AB">
                        <w:rPr>
                          <w:color w:val="C00000"/>
                        </w:rPr>
                        <w:t xml:space="preserve">BAC ES - </w:t>
                      </w:r>
                      <w:proofErr w:type="spellStart"/>
                      <w:r w:rsidRPr="000C44AB">
                        <w:rPr>
                          <w:color w:val="C00000"/>
                        </w:rPr>
                        <w:t>Mathématique</w:t>
                      </w:r>
                      <w:r w:rsidR="00F96E76">
                        <w:rPr>
                          <w:color w:val="C00000"/>
                        </w:rPr>
                        <w:t>S</w:t>
                      </w:r>
                      <w:proofErr w:type="spellEnd"/>
                    </w:p>
                    <w:p w:rsidR="000C44AB" w:rsidRDefault="000C44AB" w:rsidP="000C44AB">
                      <w:pPr>
                        <w:ind w:right="369"/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>Diplôme</w:t>
                      </w:r>
                      <w:r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obtenu en 2009 </w:t>
                      </w:r>
                      <w:r w:rsidRPr="000C44AB">
                        <w:rPr>
                          <w:rFonts w:ascii="Calibri" w:hAnsi="Calibri"/>
                          <w:b/>
                          <w:color w:val="000000" w:themeColor="text1"/>
                          <w:sz w:val="22"/>
                        </w:rPr>
                        <w:t>•</w:t>
                      </w:r>
                    </w:p>
                    <w:p w:rsidR="000C44AB" w:rsidRPr="000C44AB" w:rsidRDefault="000C44AB" w:rsidP="000C44AB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</w:pPr>
                      <w:r w:rsidRPr="000C44AB">
                        <w:rPr>
                          <w:rFonts w:ascii="Calibri" w:hAnsi="Calibri"/>
                          <w:color w:val="000000" w:themeColor="text1"/>
                          <w:sz w:val="22"/>
                        </w:rPr>
                        <w:t xml:space="preserve"> Aix-en-Provence </w:t>
                      </w:r>
                    </w:p>
                    <w:p w:rsidR="000C44AB" w:rsidRDefault="000C44AB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8"/>
                          <w:szCs w:val="21"/>
                        </w:rPr>
                      </w:pPr>
                    </w:p>
                    <w:p w:rsidR="000C44AB" w:rsidRDefault="000C44AB" w:rsidP="000C44AB">
                      <w:pPr>
                        <w:ind w:right="369"/>
                        <w:jc w:val="center"/>
                        <w:rPr>
                          <w:color w:val="000000" w:themeColor="text1"/>
                          <w:sz w:val="28"/>
                          <w:szCs w:val="21"/>
                        </w:rPr>
                      </w:pPr>
                    </w:p>
                    <w:p w:rsidR="000C44AB" w:rsidRPr="000C44AB" w:rsidDel="00321C7D" w:rsidRDefault="000C44AB" w:rsidP="000C44AB">
                      <w:pPr>
                        <w:pStyle w:val="Paragraphedeliste"/>
                        <w:ind w:left="426" w:right="369"/>
                        <w:jc w:val="center"/>
                        <w:rPr>
                          <w:del w:id="6" w:author="Microsoft Office User" w:date="2019-01-30T17:00:00Z"/>
                          <w:color w:val="000000" w:themeColor="text1"/>
                          <w:sz w:val="28"/>
                          <w:szCs w:val="21"/>
                        </w:rPr>
                      </w:pPr>
                    </w:p>
                    <w:p w:rsidR="00CF5131" w:rsidRDefault="00CF5131" w:rsidP="000C44AB">
                      <w:pPr>
                        <w:ind w:right="369"/>
                        <w:jc w:val="center"/>
                        <w:rPr>
                          <w:color w:val="750605"/>
                          <w:sz w:val="32"/>
                        </w:rPr>
                      </w:pPr>
                    </w:p>
                    <w:p w:rsidR="00612E41" w:rsidRPr="00612E41" w:rsidRDefault="00612E41" w:rsidP="001A1EF3">
                      <w:pPr>
                        <w:ind w:right="369"/>
                        <w:rPr>
                          <w:color w:val="750605"/>
                          <w:sz w:val="20"/>
                        </w:rPr>
                      </w:pPr>
                    </w:p>
                    <w:p w:rsidR="00612E41" w:rsidRDefault="00612E41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</w:p>
                    <w:p w:rsidR="00BC7ABD" w:rsidRDefault="00BC7ABD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</w:p>
                    <w:p w:rsidR="00BC7ABD" w:rsidRDefault="00BC7ABD" w:rsidP="001A1EF3">
                      <w:pPr>
                        <w:ind w:right="369"/>
                      </w:pPr>
                    </w:p>
                    <w:p w:rsidR="00BC7ABD" w:rsidRDefault="00BC7ABD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</w:p>
                    <w:p w:rsidR="00612E41" w:rsidRDefault="00612E41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</w:p>
                    <w:p w:rsidR="00612E41" w:rsidRDefault="00612E41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</w:p>
                    <w:p w:rsidR="00612E41" w:rsidRPr="00726845" w:rsidRDefault="00612E41" w:rsidP="001A1EF3">
                      <w:pPr>
                        <w:ind w:right="369"/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</w:pPr>
                      <w:r>
                        <w:rPr>
                          <w:rFonts w:ascii="Calibri" w:hAnsi="Calibri"/>
                          <w:color w:val="000000" w:themeColor="text1"/>
                          <w:sz w:val="21"/>
                        </w:rPr>
                        <w:t xml:space="preserve"> </w:t>
                      </w:r>
                    </w:p>
                    <w:p w:rsidR="00612E41" w:rsidRPr="00612E41" w:rsidRDefault="00612E41" w:rsidP="001A1EF3">
                      <w:pPr>
                        <w:ind w:right="369"/>
                        <w:rPr>
                          <w:color w:val="C00000"/>
                          <w:sz w:val="21"/>
                          <w:szCs w:val="21"/>
                        </w:rPr>
                      </w:pPr>
                    </w:p>
                    <w:p w:rsidR="00612E41" w:rsidRDefault="00612E41" w:rsidP="001A1EF3">
                      <w:pPr>
                        <w:ind w:right="369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612E41" w:rsidRPr="00D0410F" w:rsidRDefault="00612E41" w:rsidP="001A1EF3">
                      <w:pPr>
                        <w:ind w:right="369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D0410F" w:rsidRPr="00553BC6" w:rsidRDefault="00D0410F" w:rsidP="001A1EF3">
                      <w:pPr>
                        <w:pStyle w:val="Paragraphedeliste"/>
                        <w:ind w:left="426" w:right="369"/>
                        <w:rPr>
                          <w:color w:val="000000" w:themeColor="text1"/>
                          <w:sz w:val="21"/>
                          <w:szCs w:val="21"/>
                        </w:rPr>
                      </w:pPr>
                    </w:p>
                    <w:p w:rsidR="00553BC6" w:rsidRDefault="00553BC6" w:rsidP="001A1EF3">
                      <w:pPr>
                        <w:pStyle w:val="Default"/>
                        <w:ind w:left="426" w:right="369"/>
                      </w:pPr>
                    </w:p>
                    <w:p w:rsidR="00553BC6" w:rsidRPr="00612E41" w:rsidRDefault="00553BC6" w:rsidP="001A1EF3">
                      <w:pPr>
                        <w:pStyle w:val="Paragraphedeliste"/>
                        <w:ind w:left="426" w:right="369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2B0E">
        <w:t>s</w:t>
      </w:r>
    </w:p>
    <w:sectPr w:rsidR="00112746" w:rsidSect="001A1EF3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0" w:h="16840"/>
      <w:pgMar w:top="843" w:right="1417" w:bottom="1417" w:left="99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3B5F" w:rsidRDefault="00BE3B5F" w:rsidP="001A1EF3">
      <w:r>
        <w:separator/>
      </w:r>
    </w:p>
  </w:endnote>
  <w:endnote w:type="continuationSeparator" w:id="0">
    <w:p w:rsidR="00BE3B5F" w:rsidRDefault="00BE3B5F" w:rsidP="001A1E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438" w:rsidRDefault="005A5438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438" w:rsidRDefault="005A543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5438" w:rsidRDefault="005A543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3B5F" w:rsidRDefault="00BE3B5F" w:rsidP="001A1EF3">
      <w:r>
        <w:separator/>
      </w:r>
    </w:p>
  </w:footnote>
  <w:footnote w:type="continuationSeparator" w:id="0">
    <w:p w:rsidR="00BE3B5F" w:rsidRDefault="00BE3B5F" w:rsidP="001A1E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F3" w:rsidRDefault="001A1EF3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F3" w:rsidRDefault="001A1EF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F3" w:rsidRDefault="001A1EF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8.7pt;height:17.7pt;visibility:visible" o:bullet="t">
        <v:imagedata r:id="rId1" o:title="" croptop="-3855f" cropbottom="-5012f" cropleft="-.25" cropright="-16969f"/>
      </v:shape>
    </w:pict>
  </w:numPicBullet>
  <w:abstractNum w:abstractNumId="0" w15:restartNumberingAfterBreak="0">
    <w:nsid w:val="07A031AA"/>
    <w:multiLevelType w:val="hybridMultilevel"/>
    <w:tmpl w:val="0374C0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A249E"/>
    <w:multiLevelType w:val="hybridMultilevel"/>
    <w:tmpl w:val="F8B25B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D278B1"/>
    <w:multiLevelType w:val="hybridMultilevel"/>
    <w:tmpl w:val="BF0E2A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D189D"/>
    <w:multiLevelType w:val="hybridMultilevel"/>
    <w:tmpl w:val="F8A6B954"/>
    <w:lvl w:ilvl="0" w:tplc="8AA4271E">
      <w:start w:val="28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FA23F2C"/>
    <w:multiLevelType w:val="hybridMultilevel"/>
    <w:tmpl w:val="58C29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D86752"/>
    <w:multiLevelType w:val="hybridMultilevel"/>
    <w:tmpl w:val="DE0AE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141283"/>
    <w:multiLevelType w:val="hybridMultilevel"/>
    <w:tmpl w:val="1926113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1"/>
  </w:num>
  <w:num w:numId="6">
    <w:abstractNumId w:val="4"/>
  </w:num>
  <w:num w:numId="7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displayBackgroundShape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676"/>
    <w:rsid w:val="00080939"/>
    <w:rsid w:val="000C44AB"/>
    <w:rsid w:val="000F3F9D"/>
    <w:rsid w:val="00184622"/>
    <w:rsid w:val="001A1EF3"/>
    <w:rsid w:val="002206E6"/>
    <w:rsid w:val="002214B6"/>
    <w:rsid w:val="00222AB7"/>
    <w:rsid w:val="002B4D21"/>
    <w:rsid w:val="00321C7D"/>
    <w:rsid w:val="003E3322"/>
    <w:rsid w:val="00400676"/>
    <w:rsid w:val="004E6510"/>
    <w:rsid w:val="005361DE"/>
    <w:rsid w:val="00553BC6"/>
    <w:rsid w:val="00571FB2"/>
    <w:rsid w:val="005A5438"/>
    <w:rsid w:val="005B11BC"/>
    <w:rsid w:val="005D7AEF"/>
    <w:rsid w:val="00604DF5"/>
    <w:rsid w:val="00612E41"/>
    <w:rsid w:val="00615F1B"/>
    <w:rsid w:val="00726845"/>
    <w:rsid w:val="007D5E82"/>
    <w:rsid w:val="007F06BD"/>
    <w:rsid w:val="008A4920"/>
    <w:rsid w:val="008C625E"/>
    <w:rsid w:val="009003F6"/>
    <w:rsid w:val="00A9667F"/>
    <w:rsid w:val="00AF6DF0"/>
    <w:rsid w:val="00B25D19"/>
    <w:rsid w:val="00B72A2D"/>
    <w:rsid w:val="00B933BE"/>
    <w:rsid w:val="00B95421"/>
    <w:rsid w:val="00BB64B5"/>
    <w:rsid w:val="00BC7ABD"/>
    <w:rsid w:val="00BD339D"/>
    <w:rsid w:val="00BE3B5F"/>
    <w:rsid w:val="00BE7238"/>
    <w:rsid w:val="00CC16E8"/>
    <w:rsid w:val="00CF5131"/>
    <w:rsid w:val="00D0410F"/>
    <w:rsid w:val="00D32B0E"/>
    <w:rsid w:val="00DF3F15"/>
    <w:rsid w:val="00E06520"/>
    <w:rsid w:val="00EA32B6"/>
    <w:rsid w:val="00EB0CE5"/>
    <w:rsid w:val="00F96E76"/>
    <w:rsid w:val="00FF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867697"/>
  <w15:chartTrackingRefBased/>
  <w15:docId w15:val="{60185A21-533A-0C40-86B1-167AF8F1D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14B6"/>
    <w:rPr>
      <w:rFonts w:ascii="Times New Roman" w:eastAsia="Times New Roman" w:hAnsi="Times New Roman" w:cs="Times New Roman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0676"/>
    <w:pPr>
      <w:ind w:left="720"/>
      <w:contextualSpacing/>
    </w:pPr>
  </w:style>
  <w:style w:type="paragraph" w:customStyle="1" w:styleId="Default">
    <w:name w:val="Default"/>
    <w:rsid w:val="00553BC6"/>
    <w:pPr>
      <w:autoSpaceDE w:val="0"/>
      <w:autoSpaceDN w:val="0"/>
      <w:adjustRightInd w:val="0"/>
    </w:pPr>
    <w:rPr>
      <w:rFonts w:ascii="Century Gothic" w:hAnsi="Century Gothic" w:cs="Century Gothic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21C7D"/>
    <w:rPr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21C7D"/>
    <w:rPr>
      <w:rFonts w:ascii="Times New Roman" w:eastAsia="Times New Roman" w:hAnsi="Times New Roman" w:cs="Times New Roman"/>
      <w:sz w:val="18"/>
      <w:szCs w:val="18"/>
      <w:lang w:eastAsia="fr-FR"/>
    </w:rPr>
  </w:style>
  <w:style w:type="paragraph" w:styleId="Rvision">
    <w:name w:val="Revision"/>
    <w:hidden/>
    <w:uiPriority w:val="99"/>
    <w:semiHidden/>
    <w:rsid w:val="00726845"/>
    <w:rPr>
      <w:rFonts w:ascii="Times New Roman" w:eastAsia="Times New Roman" w:hAnsi="Times New Roman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72684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2684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BC7ABD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A1E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1A1EF3"/>
    <w:rPr>
      <w:rFonts w:ascii="Times New Roman" w:eastAsia="Times New Roman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1A1E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A1EF3"/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github.com/souhailsouid" TargetMode="External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ouhailsouid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microsoft.com/office/2011/relationships/people" Target="people.xml"/><Relationship Id="rId10" Type="http://schemas.openxmlformats.org/officeDocument/2006/relationships/image" Target="media/image4.gi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2D6B6-85EA-1F42-A67C-1048A828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2019-03-05T12:41:00Z</dcterms:created>
  <dcterms:modified xsi:type="dcterms:W3CDTF">2019-03-14T09:19:00Z</dcterms:modified>
</cp:coreProperties>
</file>